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510" w:rsidRDefault="0000088F" w:rsidP="0053453B">
      <w:pPr>
        <w:pStyle w:val="Heading1"/>
        <w:ind w:left="2160" w:firstLine="720"/>
        <w:rPr>
          <w:sz w:val="44"/>
          <w:szCs w:val="44"/>
          <w:u w:val="single"/>
        </w:rPr>
      </w:pPr>
      <w:r>
        <w:rPr>
          <w:sz w:val="44"/>
          <w:szCs w:val="44"/>
          <w:u w:val="single"/>
        </w:rPr>
        <w:t>Seleniu</w:t>
      </w:r>
      <w:r w:rsidR="0053453B">
        <w:rPr>
          <w:sz w:val="44"/>
          <w:szCs w:val="44"/>
          <w:u w:val="single"/>
        </w:rPr>
        <w:t>m Basics</w:t>
      </w:r>
    </w:p>
    <w:p w:rsidR="0053453B" w:rsidRDefault="0053453B" w:rsidP="0053453B"/>
    <w:p w:rsidR="0053453B" w:rsidRDefault="0053453B" w:rsidP="00FA5D5B">
      <w:pPr>
        <w:rPr>
          <w:rFonts w:ascii="Arial" w:hAnsi="Arial" w:cs="Arial"/>
          <w:color w:val="343434"/>
          <w:sz w:val="25"/>
          <w:szCs w:val="25"/>
          <w:shd w:val="clear" w:color="auto" w:fill="FFFFFF"/>
        </w:rPr>
      </w:pPr>
      <w:r w:rsidRPr="00210F1B">
        <w:rPr>
          <w:b/>
          <w:sz w:val="36"/>
          <w:szCs w:val="36"/>
        </w:rPr>
        <w:t>Introduction</w:t>
      </w:r>
      <w:r>
        <w:t xml:space="preserve">:  </w:t>
      </w:r>
      <w:r>
        <w:rPr>
          <w:rFonts w:ascii="Arial" w:hAnsi="Arial" w:cs="Arial"/>
          <w:color w:val="343434"/>
          <w:sz w:val="25"/>
          <w:szCs w:val="25"/>
          <w:shd w:val="clear" w:color="auto" w:fill="FFFFFF"/>
        </w:rPr>
        <w:t>Selenium is a free (open source) automated testing suite for web applications across different browsers and platforms. It is quite similar to HP Quick Test Pro (QTP now UFT) only that Selenium focuses on automating web-based applications. Testing done using Selenium tool is usually referred as Selenium Testing.</w:t>
      </w:r>
    </w:p>
    <w:p w:rsidR="0053453B" w:rsidRPr="0053453B" w:rsidRDefault="0053453B" w:rsidP="00FA5D5B">
      <w:r>
        <w:rPr>
          <w:rFonts w:ascii="Arial" w:hAnsi="Arial" w:cs="Arial"/>
          <w:color w:val="343434"/>
          <w:sz w:val="25"/>
          <w:szCs w:val="25"/>
          <w:shd w:val="clear" w:color="auto" w:fill="FFFFFF"/>
        </w:rPr>
        <w:t>Selenium is not just a single tool but a suite of software's, each catering to different testing needs of an organization. </w:t>
      </w:r>
      <w:r>
        <w:rPr>
          <w:rStyle w:val="Strong"/>
          <w:rFonts w:ascii="Arial" w:hAnsi="Arial" w:cs="Arial"/>
          <w:color w:val="343434"/>
          <w:sz w:val="25"/>
          <w:szCs w:val="25"/>
          <w:shd w:val="clear" w:color="auto" w:fill="FFFFFF"/>
        </w:rPr>
        <w:t>It has four components:</w:t>
      </w:r>
    </w:p>
    <w:p w:rsidR="0053453B" w:rsidRDefault="0053453B" w:rsidP="0053453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Integrated Development Environment (IDE)</w:t>
      </w:r>
    </w:p>
    <w:p w:rsidR="0053453B" w:rsidRDefault="0053453B" w:rsidP="0053453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Remote Control (RC)</w:t>
      </w:r>
    </w:p>
    <w:p w:rsidR="0053453B" w:rsidRDefault="0053453B" w:rsidP="0053453B">
      <w:pPr>
        <w:pStyle w:val="NormalWeb"/>
        <w:numPr>
          <w:ilvl w:val="0"/>
          <w:numId w:val="1"/>
        </w:numPr>
        <w:shd w:val="clear" w:color="auto" w:fill="FFFFFF"/>
        <w:rPr>
          <w:rFonts w:ascii="Arial" w:hAnsi="Arial" w:cs="Arial"/>
          <w:color w:val="343434"/>
          <w:sz w:val="25"/>
          <w:szCs w:val="25"/>
        </w:rPr>
      </w:pPr>
      <w:proofErr w:type="spellStart"/>
      <w:r>
        <w:rPr>
          <w:rFonts w:ascii="Arial" w:hAnsi="Arial" w:cs="Arial"/>
          <w:color w:val="343434"/>
          <w:sz w:val="25"/>
          <w:szCs w:val="25"/>
        </w:rPr>
        <w:t>WebDriver</w:t>
      </w:r>
      <w:proofErr w:type="spellEnd"/>
    </w:p>
    <w:p w:rsidR="0053453B" w:rsidRDefault="0053453B" w:rsidP="0053453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Grid</w:t>
      </w:r>
    </w:p>
    <w:p w:rsidR="0000088F" w:rsidRDefault="0053453B" w:rsidP="0000088F">
      <w:r>
        <w:rPr>
          <w:noProof/>
        </w:rPr>
        <w:drawing>
          <wp:inline distT="0" distB="0" distL="0" distR="0">
            <wp:extent cx="5724525" cy="3381375"/>
            <wp:effectExtent l="19050" t="0" r="9525" b="0"/>
            <wp:docPr id="3" name="Picture 1"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pic:cNvPicPr>
                      <a:picLocks noChangeAspect="1" noChangeArrowheads="1"/>
                    </pic:cNvPicPr>
                  </pic:nvPicPr>
                  <pic:blipFill>
                    <a:blip r:embed="rId5"/>
                    <a:srcRect/>
                    <a:stretch>
                      <a:fillRect/>
                    </a:stretch>
                  </pic:blipFill>
                  <pic:spPr bwMode="auto">
                    <a:xfrm>
                      <a:off x="0" y="0"/>
                      <a:ext cx="5744262" cy="3393033"/>
                    </a:xfrm>
                    <a:prstGeom prst="rect">
                      <a:avLst/>
                    </a:prstGeom>
                    <a:noFill/>
                    <a:ln w="9525">
                      <a:noFill/>
                      <a:miter lim="800000"/>
                      <a:headEnd/>
                      <a:tailEnd/>
                    </a:ln>
                  </pic:spPr>
                </pic:pic>
              </a:graphicData>
            </a:graphic>
          </wp:inline>
        </w:drawing>
      </w:r>
    </w:p>
    <w:p w:rsidR="000217E1" w:rsidRDefault="000217E1" w:rsidP="0000088F">
      <w:pPr>
        <w:rPr>
          <w:rFonts w:ascii="Arial" w:hAnsi="Arial" w:cs="Arial"/>
          <w:color w:val="343434"/>
          <w:sz w:val="25"/>
          <w:szCs w:val="25"/>
          <w:shd w:val="clear" w:color="auto" w:fill="FFFFFF"/>
        </w:rPr>
      </w:pPr>
    </w:p>
    <w:p w:rsidR="000217E1" w:rsidRPr="000217E1" w:rsidRDefault="0053453B" w:rsidP="000217E1">
      <w:pPr>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At the moment, Selenium RC and </w:t>
      </w:r>
      <w:proofErr w:type="spellStart"/>
      <w:r>
        <w:rPr>
          <w:rFonts w:ascii="Arial" w:hAnsi="Arial" w:cs="Arial"/>
          <w:color w:val="343434"/>
          <w:sz w:val="25"/>
          <w:szCs w:val="25"/>
          <w:shd w:val="clear" w:color="auto" w:fill="FFFFFF"/>
        </w:rPr>
        <w:t>WebDriver</w:t>
      </w:r>
      <w:proofErr w:type="spellEnd"/>
      <w:r>
        <w:rPr>
          <w:rFonts w:ascii="Arial" w:hAnsi="Arial" w:cs="Arial"/>
          <w:color w:val="343434"/>
          <w:sz w:val="25"/>
          <w:szCs w:val="25"/>
          <w:shd w:val="clear" w:color="auto" w:fill="FFFFFF"/>
        </w:rPr>
        <w:t xml:space="preserve"> are merged into a single framework to form </w:t>
      </w:r>
      <w:r>
        <w:rPr>
          <w:rFonts w:ascii="Arial" w:hAnsi="Arial" w:cs="Arial"/>
          <w:b/>
          <w:bCs/>
          <w:color w:val="343434"/>
          <w:sz w:val="25"/>
          <w:szCs w:val="25"/>
          <w:shd w:val="clear" w:color="auto" w:fill="FFFFFF"/>
        </w:rPr>
        <w:t>Selenium 2</w:t>
      </w:r>
      <w:r>
        <w:rPr>
          <w:rFonts w:ascii="Arial" w:hAnsi="Arial" w:cs="Arial"/>
          <w:color w:val="343434"/>
          <w:sz w:val="25"/>
          <w:szCs w:val="25"/>
          <w:shd w:val="clear" w:color="auto" w:fill="FFFFFF"/>
        </w:rPr>
        <w:t>. Selenium 1, by the way, refers to Selenium RC</w:t>
      </w:r>
      <w:r w:rsidR="000217E1">
        <w:rPr>
          <w:rFonts w:ascii="Arial" w:hAnsi="Arial" w:cs="Arial"/>
          <w:color w:val="343434"/>
          <w:sz w:val="25"/>
          <w:szCs w:val="25"/>
          <w:shd w:val="clear" w:color="auto" w:fill="FFFFFF"/>
        </w:rPr>
        <w:t>.</w:t>
      </w:r>
    </w:p>
    <w:p w:rsidR="000217E1" w:rsidRPr="000217E1" w:rsidRDefault="000217E1" w:rsidP="000217E1">
      <w:pPr>
        <w:pStyle w:val="ListParagraph"/>
        <w:numPr>
          <w:ilvl w:val="0"/>
          <w:numId w:val="6"/>
        </w:numPr>
      </w:pPr>
      <w:r w:rsidRPr="000217E1">
        <w:rPr>
          <w:b/>
          <w:sz w:val="28"/>
          <w:szCs w:val="28"/>
        </w:rPr>
        <w:lastRenderedPageBreak/>
        <w:t>Selenium</w:t>
      </w:r>
      <w:r w:rsidRPr="000217E1">
        <w:rPr>
          <w:b/>
        </w:rPr>
        <w:t xml:space="preserve"> </w:t>
      </w:r>
      <w:r w:rsidRPr="000217E1">
        <w:rPr>
          <w:b/>
          <w:sz w:val="28"/>
          <w:szCs w:val="28"/>
        </w:rPr>
        <w:t>IDE (Integrated Development Environment)</w:t>
      </w:r>
      <w:r w:rsidRPr="000217E1">
        <w:rPr>
          <w:sz w:val="28"/>
          <w:szCs w:val="28"/>
        </w:rPr>
        <w:t xml:space="preserve">: </w:t>
      </w:r>
      <w:r w:rsidRPr="000217E1">
        <w:rPr>
          <w:rFonts w:ascii="Arial" w:hAnsi="Arial" w:cs="Arial"/>
          <w:color w:val="343434"/>
          <w:sz w:val="25"/>
          <w:szCs w:val="25"/>
          <w:shd w:val="clear" w:color="auto" w:fill="FFFFFF"/>
        </w:rPr>
        <w:t> It is the simplest tool in the Selenium Suite. It is a Firefox add-on that creates tests very quickly through its record-and-playback functionality. This feature is similar to that of QTP. It is effortless to install and easy to learn.</w:t>
      </w:r>
      <w:r>
        <w:rPr>
          <w:sz w:val="28"/>
          <w:szCs w:val="28"/>
        </w:rPr>
        <w:t xml:space="preserve"> </w:t>
      </w:r>
      <w:r w:rsidRPr="000217E1">
        <w:rPr>
          <w:rFonts w:ascii="Arial" w:hAnsi="Arial" w:cs="Arial"/>
          <w:color w:val="343434"/>
          <w:sz w:val="25"/>
          <w:szCs w:val="25"/>
          <w:shd w:val="clear" w:color="auto" w:fill="FFFFFF"/>
        </w:rPr>
        <w:t>Because of its simplicity, Selenium IDE should only be used as a prototyping tool, not an overall solution for developing and maintaining complex test suites.</w:t>
      </w:r>
    </w:p>
    <w:p w:rsidR="000217E1" w:rsidRPr="000217E1" w:rsidRDefault="000217E1" w:rsidP="00210F1B">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0217E1">
        <w:rPr>
          <w:rFonts w:ascii="Arial" w:eastAsia="Times New Roman" w:hAnsi="Arial" w:cs="Arial"/>
          <w:color w:val="343434"/>
          <w:sz w:val="25"/>
          <w:szCs w:val="25"/>
        </w:rPr>
        <w:t xml:space="preserve">Selenium IDE supports </w:t>
      </w:r>
      <w:proofErr w:type="spellStart"/>
      <w:r w:rsidRPr="000217E1">
        <w:rPr>
          <w:rFonts w:ascii="Arial" w:eastAsia="Times New Roman" w:hAnsi="Arial" w:cs="Arial"/>
          <w:color w:val="343434"/>
          <w:sz w:val="25"/>
          <w:szCs w:val="25"/>
        </w:rPr>
        <w:t>autocomplete</w:t>
      </w:r>
      <w:proofErr w:type="spellEnd"/>
      <w:r w:rsidRPr="000217E1">
        <w:rPr>
          <w:rFonts w:ascii="Arial" w:eastAsia="Times New Roman" w:hAnsi="Arial" w:cs="Arial"/>
          <w:color w:val="343434"/>
          <w:sz w:val="25"/>
          <w:szCs w:val="25"/>
        </w:rPr>
        <w:t xml:space="preserve"> mode when creating tests. This feature serves </w:t>
      </w:r>
      <w:r w:rsidRPr="000217E1">
        <w:rPr>
          <w:rFonts w:ascii="Arial" w:eastAsia="Times New Roman" w:hAnsi="Arial" w:cs="Arial"/>
          <w:b/>
          <w:color w:val="343434"/>
          <w:sz w:val="25"/>
          <w:szCs w:val="25"/>
        </w:rPr>
        <w:t>two purposes</w:t>
      </w:r>
      <w:r w:rsidRPr="000217E1">
        <w:rPr>
          <w:rFonts w:ascii="Arial" w:eastAsia="Times New Roman" w:hAnsi="Arial" w:cs="Arial"/>
          <w:color w:val="343434"/>
          <w:sz w:val="25"/>
          <w:szCs w:val="25"/>
        </w:rPr>
        <w:t>:</w:t>
      </w:r>
    </w:p>
    <w:p w:rsidR="000217E1" w:rsidRPr="000217E1" w:rsidRDefault="000217E1" w:rsidP="000217E1">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0217E1">
        <w:rPr>
          <w:rFonts w:ascii="Arial" w:eastAsia="Times New Roman" w:hAnsi="Arial" w:cs="Arial"/>
          <w:color w:val="343434"/>
          <w:sz w:val="25"/>
          <w:szCs w:val="25"/>
        </w:rPr>
        <w:t>It helps the tester to enter commands more quickly.</w:t>
      </w:r>
    </w:p>
    <w:p w:rsidR="00210F1B" w:rsidRDefault="000217E1" w:rsidP="000217E1">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0217E1">
        <w:rPr>
          <w:rFonts w:ascii="Arial" w:eastAsia="Times New Roman" w:hAnsi="Arial" w:cs="Arial"/>
          <w:color w:val="343434"/>
          <w:sz w:val="25"/>
          <w:szCs w:val="25"/>
        </w:rPr>
        <w:t>It restricts the user from entering invalid commands</w:t>
      </w:r>
    </w:p>
    <w:p w:rsidR="000217E1" w:rsidRDefault="00210F1B" w:rsidP="00210F1B">
      <w:pPr>
        <w:shd w:val="clear" w:color="auto" w:fill="FFFFFF"/>
        <w:spacing w:before="100" w:beforeAutospacing="1" w:after="100" w:afterAutospacing="1" w:line="240" w:lineRule="auto"/>
        <w:ind w:left="720"/>
        <w:rPr>
          <w:rFonts w:ascii="Arial" w:eastAsia="Times New Roman" w:hAnsi="Arial" w:cs="Arial"/>
          <w:b/>
          <w:color w:val="343434"/>
          <w:sz w:val="25"/>
          <w:szCs w:val="25"/>
        </w:rPr>
      </w:pPr>
      <w:r w:rsidRPr="00210F1B">
        <w:rPr>
          <w:rFonts w:ascii="Arial" w:eastAsia="Times New Roman" w:hAnsi="Arial" w:cs="Arial"/>
          <w:b/>
          <w:color w:val="343434"/>
          <w:sz w:val="25"/>
          <w:szCs w:val="25"/>
        </w:rPr>
        <w:t>Features of Selenium IDE</w:t>
      </w:r>
      <w:r>
        <w:rPr>
          <w:rFonts w:ascii="Arial" w:eastAsia="Times New Roman" w:hAnsi="Arial" w:cs="Arial"/>
          <w:b/>
          <w:color w:val="343434"/>
          <w:sz w:val="25"/>
          <w:szCs w:val="25"/>
        </w:rPr>
        <w:t>:</w:t>
      </w:r>
    </w:p>
    <w:p w:rsidR="00210F1B" w:rsidRDefault="00210F1B" w:rsidP="00210F1B">
      <w:pPr>
        <w:shd w:val="clear" w:color="auto" w:fill="FFFFFF"/>
        <w:spacing w:before="100" w:beforeAutospacing="1" w:after="100" w:afterAutospacing="1" w:line="240" w:lineRule="auto"/>
        <w:ind w:left="720"/>
        <w:rPr>
          <w:rFonts w:ascii="Arial" w:eastAsia="Times New Roman" w:hAnsi="Arial" w:cs="Arial"/>
          <w:b/>
          <w:color w:val="343434"/>
          <w:sz w:val="25"/>
          <w:szCs w:val="25"/>
        </w:rPr>
      </w:pPr>
    </w:p>
    <w:p w:rsidR="00210F1B" w:rsidRDefault="00210F1B" w:rsidP="00210F1B">
      <w:pPr>
        <w:shd w:val="clear" w:color="auto" w:fill="FFFFFF"/>
        <w:spacing w:before="100" w:beforeAutospacing="1" w:after="100" w:afterAutospacing="1" w:line="240" w:lineRule="auto"/>
        <w:ind w:left="720"/>
        <w:rPr>
          <w:rFonts w:ascii="Arial" w:eastAsia="Times New Roman" w:hAnsi="Arial" w:cs="Arial"/>
          <w:b/>
          <w:color w:val="343434"/>
          <w:sz w:val="25"/>
          <w:szCs w:val="25"/>
        </w:rPr>
      </w:pPr>
      <w:r>
        <w:rPr>
          <w:noProof/>
        </w:rPr>
        <w:drawing>
          <wp:inline distT="0" distB="0" distL="0" distR="0">
            <wp:extent cx="5943600" cy="4638675"/>
            <wp:effectExtent l="19050" t="0" r="0" b="0"/>
            <wp:docPr id="4" name="Picture 4" descr="Introduction to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Selenium IDE"/>
                    <pic:cNvPicPr>
                      <a:picLocks noChangeAspect="1" noChangeArrowheads="1"/>
                    </pic:cNvPicPr>
                  </pic:nvPicPr>
                  <pic:blipFill>
                    <a:blip r:embed="rId6"/>
                    <a:srcRect/>
                    <a:stretch>
                      <a:fillRect/>
                    </a:stretch>
                  </pic:blipFill>
                  <pic:spPr bwMode="auto">
                    <a:xfrm>
                      <a:off x="0" y="0"/>
                      <a:ext cx="5943600" cy="4638675"/>
                    </a:xfrm>
                    <a:prstGeom prst="rect">
                      <a:avLst/>
                    </a:prstGeom>
                    <a:noFill/>
                    <a:ln w="9525">
                      <a:noFill/>
                      <a:miter lim="800000"/>
                      <a:headEnd/>
                      <a:tailEnd/>
                    </a:ln>
                  </pic:spPr>
                </pic:pic>
              </a:graphicData>
            </a:graphic>
          </wp:inline>
        </w:drawing>
      </w:r>
    </w:p>
    <w:p w:rsidR="00210F1B" w:rsidRPr="00D514EC" w:rsidRDefault="00210F1B" w:rsidP="00210F1B">
      <w:pPr>
        <w:pStyle w:val="Heading2"/>
        <w:shd w:val="clear" w:color="auto" w:fill="FFFFFF"/>
        <w:spacing w:line="372" w:lineRule="atLeast"/>
        <w:rPr>
          <w:rFonts w:ascii="Calibri" w:hAnsi="Calibri" w:cs="Calibri"/>
          <w:color w:val="343434"/>
          <w:sz w:val="32"/>
          <w:szCs w:val="32"/>
        </w:rPr>
      </w:pPr>
      <w:r w:rsidRPr="00D514EC">
        <w:rPr>
          <w:rFonts w:ascii="Calibri" w:hAnsi="Calibri" w:cs="Calibri"/>
          <w:color w:val="343434"/>
          <w:sz w:val="32"/>
          <w:szCs w:val="32"/>
        </w:rPr>
        <w:lastRenderedPageBreak/>
        <w:t>Menu Bar</w:t>
      </w:r>
    </w:p>
    <w:p w:rsidR="00210F1B" w:rsidRPr="00210F1B" w:rsidRDefault="00210F1B" w:rsidP="00210F1B">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hAnsi="Arial" w:cs="Arial"/>
          <w:color w:val="343434"/>
          <w:sz w:val="25"/>
          <w:szCs w:val="25"/>
        </w:rPr>
        <w:t>It is located at the </w:t>
      </w:r>
      <w:r>
        <w:rPr>
          <w:rStyle w:val="Strong"/>
          <w:rFonts w:ascii="Arial" w:hAnsi="Arial" w:cs="Arial"/>
          <w:color w:val="343434"/>
          <w:sz w:val="25"/>
          <w:szCs w:val="25"/>
        </w:rPr>
        <w:t>top most portion</w:t>
      </w:r>
      <w:r>
        <w:rPr>
          <w:rFonts w:ascii="Arial" w:hAnsi="Arial" w:cs="Arial"/>
          <w:color w:val="343434"/>
          <w:sz w:val="25"/>
          <w:szCs w:val="25"/>
        </w:rPr>
        <w:t xml:space="preserve"> of the IDE. The most commonly used menus are the </w:t>
      </w:r>
      <w:r w:rsidRPr="00210F1B">
        <w:rPr>
          <w:rFonts w:ascii="Arial" w:hAnsi="Arial" w:cs="Arial"/>
          <w:b/>
          <w:color w:val="343434"/>
          <w:sz w:val="25"/>
          <w:szCs w:val="25"/>
        </w:rPr>
        <w:t>File</w:t>
      </w:r>
      <w:r>
        <w:rPr>
          <w:rFonts w:ascii="Arial" w:hAnsi="Arial" w:cs="Arial"/>
          <w:color w:val="343434"/>
          <w:sz w:val="25"/>
          <w:szCs w:val="25"/>
        </w:rPr>
        <w:t xml:space="preserve">, </w:t>
      </w:r>
      <w:r w:rsidRPr="00210F1B">
        <w:rPr>
          <w:rFonts w:ascii="Arial" w:hAnsi="Arial" w:cs="Arial"/>
          <w:b/>
          <w:color w:val="343434"/>
          <w:sz w:val="25"/>
          <w:szCs w:val="25"/>
        </w:rPr>
        <w:t>Edit</w:t>
      </w:r>
      <w:r>
        <w:rPr>
          <w:rFonts w:ascii="Arial" w:hAnsi="Arial" w:cs="Arial"/>
          <w:color w:val="343434"/>
          <w:sz w:val="25"/>
          <w:szCs w:val="25"/>
        </w:rPr>
        <w:t xml:space="preserve">, and </w:t>
      </w:r>
      <w:r w:rsidRPr="00210F1B">
        <w:rPr>
          <w:rFonts w:ascii="Arial" w:hAnsi="Arial" w:cs="Arial"/>
          <w:b/>
          <w:color w:val="343434"/>
          <w:sz w:val="25"/>
          <w:szCs w:val="25"/>
        </w:rPr>
        <w:t>Options</w:t>
      </w:r>
      <w:r>
        <w:rPr>
          <w:rFonts w:ascii="Arial" w:hAnsi="Arial" w:cs="Arial"/>
          <w:color w:val="343434"/>
          <w:sz w:val="25"/>
          <w:szCs w:val="25"/>
        </w:rPr>
        <w:t xml:space="preserve"> menus. It is used in </w:t>
      </w:r>
      <w:r w:rsidRPr="00210F1B">
        <w:rPr>
          <w:rFonts w:ascii="Arial" w:eastAsia="Times New Roman" w:hAnsi="Arial" w:cs="Arial"/>
          <w:color w:val="343434"/>
          <w:sz w:val="25"/>
          <w:szCs w:val="25"/>
        </w:rPr>
        <w:t xml:space="preserve">creating, modifying, and exporting test cases into formats useable by Selenium RC and </w:t>
      </w:r>
      <w:proofErr w:type="spellStart"/>
      <w:r w:rsidRPr="00210F1B">
        <w:rPr>
          <w:rFonts w:ascii="Arial" w:eastAsia="Times New Roman" w:hAnsi="Arial" w:cs="Arial"/>
          <w:color w:val="343434"/>
          <w:sz w:val="25"/>
          <w:szCs w:val="25"/>
        </w:rPr>
        <w:t>WebDriver</w:t>
      </w:r>
      <w:proofErr w:type="spellEnd"/>
      <w:r w:rsidRPr="00210F1B">
        <w:rPr>
          <w:rFonts w:ascii="Arial" w:eastAsia="Times New Roman" w:hAnsi="Arial" w:cs="Arial"/>
          <w:color w:val="343434"/>
          <w:sz w:val="25"/>
          <w:szCs w:val="25"/>
        </w:rPr>
        <w:t>.</w:t>
      </w:r>
    </w:p>
    <w:p w:rsidR="00210F1B" w:rsidRPr="00D514EC" w:rsidRDefault="00210F1B" w:rsidP="00210F1B">
      <w:pPr>
        <w:pStyle w:val="Heading2"/>
        <w:shd w:val="clear" w:color="auto" w:fill="FFFFFF"/>
        <w:spacing w:line="372" w:lineRule="atLeast"/>
        <w:rPr>
          <w:rFonts w:ascii="Calibri" w:hAnsi="Calibri" w:cs="Calibri"/>
          <w:color w:val="343434"/>
          <w:sz w:val="32"/>
          <w:szCs w:val="32"/>
        </w:rPr>
      </w:pPr>
      <w:r w:rsidRPr="00D514EC">
        <w:rPr>
          <w:rFonts w:ascii="Calibri" w:hAnsi="Calibri" w:cs="Calibri"/>
          <w:color w:val="343434"/>
          <w:sz w:val="32"/>
          <w:szCs w:val="32"/>
        </w:rPr>
        <w:t>Base URL Bar</w:t>
      </w:r>
    </w:p>
    <w:p w:rsidR="00210F1B" w:rsidRDefault="00210F1B" w:rsidP="00210F1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555247" cy="677540"/>
            <wp:effectExtent l="19050" t="0" r="0" b="0"/>
            <wp:docPr id="7" name="Picture 7" descr="Introduction to Selenium I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Selenium IDE">
                      <a:hlinkClick r:id="rId7"/>
                    </pic:cNvPr>
                    <pic:cNvPicPr>
                      <a:picLocks noChangeAspect="1" noChangeArrowheads="1"/>
                    </pic:cNvPicPr>
                  </pic:nvPicPr>
                  <pic:blipFill>
                    <a:blip r:embed="rId8"/>
                    <a:srcRect/>
                    <a:stretch>
                      <a:fillRect/>
                    </a:stretch>
                  </pic:blipFill>
                  <pic:spPr bwMode="auto">
                    <a:xfrm>
                      <a:off x="0" y="0"/>
                      <a:ext cx="4609224" cy="685569"/>
                    </a:xfrm>
                    <a:prstGeom prst="rect">
                      <a:avLst/>
                    </a:prstGeom>
                    <a:noFill/>
                    <a:ln w="9525">
                      <a:noFill/>
                      <a:miter lim="800000"/>
                      <a:headEnd/>
                      <a:tailEnd/>
                    </a:ln>
                  </pic:spPr>
                </pic:pic>
              </a:graphicData>
            </a:graphic>
          </wp:inline>
        </w:drawing>
      </w:r>
    </w:p>
    <w:p w:rsidR="00210F1B" w:rsidRDefault="00210F1B" w:rsidP="00210F1B">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10F1B" w:rsidRDefault="00210F1B" w:rsidP="00210F1B">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has </w:t>
      </w:r>
      <w:r>
        <w:rPr>
          <w:rStyle w:val="Strong"/>
          <w:rFonts w:ascii="Arial" w:hAnsi="Arial" w:cs="Arial"/>
          <w:color w:val="343434"/>
          <w:sz w:val="25"/>
          <w:szCs w:val="25"/>
        </w:rPr>
        <w:t>a dropdown menu that</w:t>
      </w:r>
      <w:r>
        <w:rPr>
          <w:rFonts w:ascii="Arial" w:hAnsi="Arial" w:cs="Arial"/>
          <w:color w:val="343434"/>
          <w:sz w:val="25"/>
          <w:szCs w:val="25"/>
        </w:rPr>
        <w:t> </w:t>
      </w:r>
      <w:r>
        <w:rPr>
          <w:rStyle w:val="Strong"/>
          <w:rFonts w:ascii="Arial" w:hAnsi="Arial" w:cs="Arial"/>
          <w:color w:val="343434"/>
          <w:sz w:val="25"/>
          <w:szCs w:val="25"/>
        </w:rPr>
        <w:t>remembers all previous values</w:t>
      </w:r>
      <w:r>
        <w:rPr>
          <w:rFonts w:ascii="Arial" w:hAnsi="Arial" w:cs="Arial"/>
          <w:color w:val="343434"/>
          <w:sz w:val="25"/>
          <w:szCs w:val="25"/>
        </w:rPr>
        <w:t> for easy access.</w:t>
      </w:r>
    </w:p>
    <w:p w:rsidR="00210F1B" w:rsidRDefault="00210F1B" w:rsidP="00210F1B">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Selenese</w:t>
      </w:r>
      <w:proofErr w:type="spellEnd"/>
      <w:r>
        <w:rPr>
          <w:rFonts w:ascii="Arial" w:hAnsi="Arial" w:cs="Arial"/>
          <w:color w:val="343434"/>
          <w:sz w:val="25"/>
          <w:szCs w:val="25"/>
        </w:rPr>
        <w:t xml:space="preserve"> command </w:t>
      </w:r>
      <w:r>
        <w:rPr>
          <w:rStyle w:val="Strong"/>
          <w:rFonts w:ascii="Arial" w:hAnsi="Arial" w:cs="Arial"/>
          <w:color w:val="343434"/>
          <w:sz w:val="25"/>
          <w:szCs w:val="25"/>
        </w:rPr>
        <w:t>"open" will take you to the URL that you specified in the Base URL</w:t>
      </w:r>
      <w:r>
        <w:rPr>
          <w:rFonts w:ascii="Arial" w:hAnsi="Arial" w:cs="Arial"/>
          <w:color w:val="343434"/>
          <w:sz w:val="25"/>
          <w:szCs w:val="25"/>
        </w:rPr>
        <w:t>.</w:t>
      </w:r>
    </w:p>
    <w:p w:rsidR="00D514EC" w:rsidRDefault="00D514EC" w:rsidP="00D514EC">
      <w:pPr>
        <w:pStyle w:val="Heading2"/>
        <w:shd w:val="clear" w:color="auto" w:fill="FFFFFF"/>
        <w:spacing w:line="372" w:lineRule="atLeast"/>
        <w:rPr>
          <w:rFonts w:ascii="Calibri" w:hAnsi="Calibri" w:cs="Calibri"/>
          <w:color w:val="343434"/>
          <w:sz w:val="32"/>
          <w:szCs w:val="32"/>
        </w:rPr>
      </w:pPr>
      <w:r w:rsidRPr="00D514EC">
        <w:rPr>
          <w:rFonts w:ascii="Calibri" w:hAnsi="Calibri" w:cs="Calibri"/>
          <w:color w:val="343434"/>
          <w:sz w:val="32"/>
          <w:szCs w:val="32"/>
        </w:rPr>
        <w:t>Toolbar</w:t>
      </w:r>
    </w:p>
    <w:p w:rsidR="00AD1B24" w:rsidRPr="00AD1B24" w:rsidRDefault="00AD1B24" w:rsidP="00AD1B24"/>
    <w:tbl>
      <w:tblPr>
        <w:tblW w:w="11115" w:type="dxa"/>
        <w:shd w:val="clear" w:color="auto" w:fill="FFFFFF"/>
        <w:tblCellMar>
          <w:left w:w="0" w:type="dxa"/>
          <w:right w:w="0" w:type="dxa"/>
        </w:tblCellMar>
        <w:tblLook w:val="04A0"/>
      </w:tblPr>
      <w:tblGrid>
        <w:gridCol w:w="1639"/>
        <w:gridCol w:w="9476"/>
      </w:tblGrid>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color w:val="343434"/>
                <w:sz w:val="25"/>
                <w:szCs w:val="25"/>
              </w:rPr>
              <w:t>  </w:t>
            </w:r>
            <w:r>
              <w:rPr>
                <w:rFonts w:ascii="Arial" w:hAnsi="Arial" w:cs="Arial"/>
                <w:noProof/>
                <w:color w:val="04B8E6"/>
                <w:sz w:val="25"/>
                <w:szCs w:val="25"/>
              </w:rPr>
              <w:drawing>
                <wp:inline distT="0" distB="0" distL="0" distR="0">
                  <wp:extent cx="923925" cy="247650"/>
                  <wp:effectExtent l="19050" t="0" r="9525" b="0"/>
                  <wp:docPr id="49" name="Picture 49" descr="Introduction to Selenium I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roduction to Selenium IDE">
                            <a:hlinkClick r:id="rId9"/>
                          </pic:cNvPr>
                          <pic:cNvPicPr>
                            <a:picLocks noChangeAspect="1" noChangeArrowheads="1"/>
                          </pic:cNvPicPr>
                        </pic:nvPicPr>
                        <pic:blipFill>
                          <a:blip r:embed="rId10"/>
                          <a:srcRect/>
                          <a:stretch>
                            <a:fillRect/>
                          </a:stretch>
                        </pic:blipFill>
                        <pic:spPr bwMode="auto">
                          <a:xfrm>
                            <a:off x="0" y="0"/>
                            <a:ext cx="923925" cy="2476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Playback Speed</w:t>
            </w:r>
            <w:r>
              <w:rPr>
                <w:rFonts w:ascii="Arial" w:hAnsi="Arial" w:cs="Arial"/>
                <w:color w:val="343434"/>
                <w:sz w:val="25"/>
                <w:szCs w:val="25"/>
              </w:rPr>
              <w:t>. This controls the speed of your Test Script Execution.</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228600" cy="228600"/>
                  <wp:effectExtent l="19050" t="0" r="0" b="0"/>
                  <wp:docPr id="50" name="Picture 50" descr="Introduction to Selenium I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roduction to Selenium IDE">
                            <a:hlinkClick r:id="rId11"/>
                          </pic:cNvPr>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Record. </w:t>
            </w:r>
            <w:r>
              <w:rPr>
                <w:rFonts w:ascii="Arial" w:hAnsi="Arial" w:cs="Arial"/>
                <w:color w:val="343434"/>
                <w:sz w:val="25"/>
                <w:szCs w:val="25"/>
              </w:rPr>
              <w:t xml:space="preserve">This starts/ends your recording session.  Each browser action is entered    as a </w:t>
            </w:r>
            <w:proofErr w:type="spellStart"/>
            <w:r>
              <w:rPr>
                <w:rFonts w:ascii="Arial" w:hAnsi="Arial" w:cs="Arial"/>
                <w:color w:val="343434"/>
                <w:sz w:val="25"/>
                <w:szCs w:val="25"/>
              </w:rPr>
              <w:t>Selenese</w:t>
            </w:r>
            <w:proofErr w:type="spellEnd"/>
            <w:r>
              <w:rPr>
                <w:rFonts w:ascii="Arial" w:hAnsi="Arial" w:cs="Arial"/>
                <w:color w:val="343434"/>
                <w:sz w:val="25"/>
                <w:szCs w:val="25"/>
              </w:rPr>
              <w:t xml:space="preserve"> command in the Editor.</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314325" cy="228600"/>
                  <wp:effectExtent l="19050" t="0" r="9525" b="0"/>
                  <wp:docPr id="51" name="Picture 51" descr="Introduction to Selenium I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roduction to Selenium IDE">
                            <a:hlinkClick r:id="rId13"/>
                          </pic:cNvPr>
                          <pic:cNvPicPr>
                            <a:picLocks noChangeAspect="1" noChangeArrowheads="1"/>
                          </pic:cNvPicPr>
                        </pic:nvPicPr>
                        <pic:blipFill>
                          <a:blip r:embed="rId14"/>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Play entire test suite</w:t>
            </w:r>
            <w:r>
              <w:rPr>
                <w:rFonts w:ascii="Arial" w:hAnsi="Arial" w:cs="Arial"/>
                <w:color w:val="343434"/>
                <w:sz w:val="25"/>
                <w:szCs w:val="25"/>
              </w:rPr>
              <w:t>. This will sequentially play all the test cases listed in the</w:t>
            </w:r>
            <w:hyperlink r:id="rId15" w:history="1">
              <w:r>
                <w:rPr>
                  <w:rStyle w:val="Hyperlink"/>
                  <w:rFonts w:ascii="Arial" w:hAnsi="Arial" w:cs="Arial"/>
                  <w:color w:val="04B8E6"/>
                  <w:sz w:val="25"/>
                  <w:szCs w:val="25"/>
                </w:rPr>
                <w:t xml:space="preserve">            </w:t>
              </w:r>
              <w:proofErr w:type="spellStart"/>
              <w:r>
                <w:rPr>
                  <w:rStyle w:val="Hyperlink"/>
                  <w:rFonts w:ascii="Arial" w:hAnsi="Arial" w:cs="Arial"/>
                  <w:color w:val="04B8E6"/>
                  <w:sz w:val="25"/>
                  <w:szCs w:val="25"/>
                </w:rPr>
                <w:t>TestCase</w:t>
              </w:r>
              <w:proofErr w:type="spellEnd"/>
              <w:r>
                <w:rPr>
                  <w:rStyle w:val="Hyperlink"/>
                  <w:rFonts w:ascii="Arial" w:hAnsi="Arial" w:cs="Arial"/>
                  <w:color w:val="04B8E6"/>
                  <w:sz w:val="25"/>
                  <w:szCs w:val="25"/>
                </w:rPr>
                <w:t> </w:t>
              </w:r>
            </w:hyperlink>
            <w:r>
              <w:rPr>
                <w:rFonts w:ascii="Arial" w:hAnsi="Arial" w:cs="Arial"/>
                <w:color w:val="343434"/>
                <w:sz w:val="25"/>
                <w:szCs w:val="25"/>
              </w:rPr>
              <w:t>Pane.</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314325" cy="228600"/>
                  <wp:effectExtent l="19050" t="0" r="9525" b="0"/>
                  <wp:docPr id="52" name="Picture 52" descr="Introduction to Selenium 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roduction to Selenium IDE">
                            <a:hlinkClick r:id="rId16"/>
                          </pic:cNvPr>
                          <pic:cNvPicPr>
                            <a:picLocks noChangeAspect="1" noChangeArrowheads="1"/>
                          </pic:cNvPicPr>
                        </pic:nvPicPr>
                        <pic:blipFill>
                          <a:blip r:embed="rId17"/>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Play current test case</w:t>
            </w:r>
            <w:r>
              <w:rPr>
                <w:rFonts w:ascii="Arial" w:hAnsi="Arial" w:cs="Arial"/>
                <w:color w:val="343434"/>
                <w:sz w:val="25"/>
                <w:szCs w:val="25"/>
              </w:rPr>
              <w:t>. This will play only the currently selected test case in the        Test Case Pane.</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228600" cy="228600"/>
                  <wp:effectExtent l="19050" t="0" r="0" b="0"/>
                  <wp:docPr id="53" name="Picture 53" descr="Introduction to Selenium 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roduction to Selenium IDE">
                            <a:hlinkClick r:id="rId18"/>
                          </pic:cNvPr>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Pause/Resume</w:t>
            </w:r>
            <w:r>
              <w:rPr>
                <w:rFonts w:ascii="Arial" w:hAnsi="Arial" w:cs="Arial"/>
                <w:color w:val="343434"/>
                <w:sz w:val="25"/>
                <w:szCs w:val="25"/>
              </w:rPr>
              <w:t>. This will pause or resume your playback.</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228600" cy="228600"/>
                  <wp:effectExtent l="19050" t="0" r="0" b="0"/>
                  <wp:docPr id="54" name="Picture 54" descr="Introduction to Selenium ID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roduction to Selenium IDE">
                            <a:hlinkClick r:id="rId20"/>
                          </pic:cNvPr>
                          <pic:cNvPicPr>
                            <a:picLocks noChangeAspect="1" noChangeArrowheads="1"/>
                          </pic:cNvPicPr>
                        </pic:nvPicPr>
                        <pic:blipFill>
                          <a:blip r:embed="rId21"/>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Step</w:t>
            </w:r>
            <w:r>
              <w:rPr>
                <w:rFonts w:ascii="Arial" w:hAnsi="Arial" w:cs="Arial"/>
                <w:color w:val="343434"/>
                <w:sz w:val="25"/>
                <w:szCs w:val="25"/>
              </w:rPr>
              <w:t>. This button will allow you to step into each command in your test script.</w:t>
            </w:r>
          </w:p>
        </w:tc>
      </w:tr>
      <w:tr w:rsidR="00D514EC" w:rsidTr="00D514E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Fonts w:ascii="Arial" w:hAnsi="Arial" w:cs="Arial"/>
                <w:noProof/>
                <w:color w:val="04B8E6"/>
                <w:sz w:val="25"/>
                <w:szCs w:val="25"/>
              </w:rPr>
              <w:drawing>
                <wp:inline distT="0" distB="0" distL="0" distR="0">
                  <wp:extent cx="228600" cy="219075"/>
                  <wp:effectExtent l="19050" t="0" r="0" b="0"/>
                  <wp:docPr id="55" name="Picture 55" descr="Introduction to Selenium I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roduction to Selenium IDE">
                            <a:hlinkClick r:id="rId22"/>
                          </pic:cNvPr>
                          <pic:cNvPicPr>
                            <a:picLocks noChangeAspect="1" noChangeArrowheads="1"/>
                          </pic:cNvPicPr>
                        </pic:nvPicPr>
                        <pic:blipFill>
                          <a:blip r:embed="rId23"/>
                          <a:srcRect/>
                          <a:stretch>
                            <a:fillRect/>
                          </a:stretch>
                        </pic:blipFill>
                        <pic:spPr bwMode="auto">
                          <a:xfrm>
                            <a:off x="0" y="0"/>
                            <a:ext cx="228600" cy="2190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D514EC" w:rsidRDefault="00D514EC">
            <w:pPr>
              <w:rPr>
                <w:rFonts w:ascii="Arial" w:hAnsi="Arial" w:cs="Arial"/>
                <w:color w:val="343434"/>
                <w:sz w:val="25"/>
                <w:szCs w:val="25"/>
              </w:rPr>
            </w:pPr>
            <w:r>
              <w:rPr>
                <w:rStyle w:val="Strong"/>
                <w:rFonts w:ascii="Arial" w:hAnsi="Arial" w:cs="Arial"/>
                <w:color w:val="343434"/>
                <w:sz w:val="25"/>
                <w:szCs w:val="25"/>
              </w:rPr>
              <w:t>Apply rollup rules</w:t>
            </w:r>
            <w:r>
              <w:rPr>
                <w:rFonts w:ascii="Arial" w:hAnsi="Arial" w:cs="Arial"/>
                <w:color w:val="343434"/>
                <w:sz w:val="25"/>
                <w:szCs w:val="25"/>
              </w:rPr>
              <w:t xml:space="preserve">. This is an advanced functionality. It allows you to group </w:t>
            </w:r>
            <w:proofErr w:type="spellStart"/>
            <w:r>
              <w:rPr>
                <w:rFonts w:ascii="Arial" w:hAnsi="Arial" w:cs="Arial"/>
                <w:color w:val="343434"/>
                <w:sz w:val="25"/>
                <w:szCs w:val="25"/>
              </w:rPr>
              <w:t>Selenese</w:t>
            </w:r>
            <w:proofErr w:type="spellEnd"/>
            <w:r>
              <w:rPr>
                <w:rFonts w:ascii="Arial" w:hAnsi="Arial" w:cs="Arial"/>
                <w:color w:val="343434"/>
                <w:sz w:val="25"/>
                <w:szCs w:val="25"/>
              </w:rPr>
              <w:t xml:space="preserve"> commands together and execute them as a single action.</w:t>
            </w:r>
          </w:p>
        </w:tc>
      </w:tr>
    </w:tbl>
    <w:p w:rsidR="00D514EC" w:rsidRDefault="00D514EC" w:rsidP="00D514EC">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10F1B" w:rsidRDefault="00210F1B" w:rsidP="00210F1B">
      <w:pPr>
        <w:pStyle w:val="NormalWeb"/>
        <w:shd w:val="clear" w:color="auto" w:fill="FFFFFF"/>
        <w:rPr>
          <w:rFonts w:ascii="Arial" w:hAnsi="Arial" w:cs="Arial"/>
          <w:color w:val="343434"/>
          <w:sz w:val="25"/>
          <w:szCs w:val="25"/>
        </w:rPr>
      </w:pPr>
    </w:p>
    <w:p w:rsidR="00AD1B24" w:rsidRPr="00AD1B24" w:rsidRDefault="00AD1B24" w:rsidP="00AD1B24">
      <w:pPr>
        <w:pStyle w:val="Heading2"/>
        <w:shd w:val="clear" w:color="auto" w:fill="FFFFFF"/>
        <w:spacing w:line="372" w:lineRule="atLeast"/>
        <w:rPr>
          <w:rFonts w:ascii="Calibri" w:hAnsi="Calibri" w:cs="Calibri"/>
          <w:color w:val="343434"/>
          <w:sz w:val="32"/>
          <w:szCs w:val="32"/>
        </w:rPr>
      </w:pPr>
      <w:r w:rsidRPr="00AD1B24">
        <w:rPr>
          <w:rFonts w:ascii="Calibri" w:hAnsi="Calibri" w:cs="Calibri"/>
          <w:color w:val="343434"/>
          <w:sz w:val="32"/>
          <w:szCs w:val="32"/>
        </w:rPr>
        <w:t>Test Case Pane</w:t>
      </w:r>
    </w:p>
    <w:p w:rsidR="00AD1B24" w:rsidRPr="00AD1B24" w:rsidRDefault="00AD1B24" w:rsidP="00AD1B24"/>
    <w:tbl>
      <w:tblPr>
        <w:tblW w:w="11115" w:type="dxa"/>
        <w:shd w:val="clear" w:color="auto" w:fill="FFFFFF"/>
        <w:tblCellMar>
          <w:left w:w="0" w:type="dxa"/>
          <w:right w:w="0" w:type="dxa"/>
        </w:tblCellMar>
        <w:tblLook w:val="04A0"/>
      </w:tblPr>
      <w:tblGrid>
        <w:gridCol w:w="5625"/>
        <w:gridCol w:w="5490"/>
      </w:tblGrid>
      <w:tr w:rsidR="00AD1B24" w:rsidTr="00AD1B24">
        <w:tc>
          <w:tcPr>
            <w:tcW w:w="5505" w:type="dxa"/>
            <w:tcBorders>
              <w:top w:val="nil"/>
              <w:left w:val="nil"/>
              <w:bottom w:val="nil"/>
              <w:right w:val="nil"/>
            </w:tcBorders>
            <w:shd w:val="clear" w:color="auto" w:fill="FFFFFF"/>
            <w:vAlign w:val="center"/>
            <w:hideMark/>
          </w:tcPr>
          <w:p w:rsidR="00AD1B24" w:rsidRDefault="00AD1B24">
            <w:pPr>
              <w:pStyle w:val="NormalWeb"/>
              <w:rPr>
                <w:rFonts w:ascii="Arial" w:hAnsi="Arial" w:cs="Arial"/>
                <w:color w:val="343434"/>
                <w:sz w:val="25"/>
                <w:szCs w:val="25"/>
              </w:rPr>
            </w:pPr>
            <w:r>
              <w:rPr>
                <w:rFonts w:ascii="Arial" w:hAnsi="Arial" w:cs="Arial"/>
                <w:noProof/>
                <w:color w:val="04B8E6"/>
                <w:sz w:val="25"/>
                <w:szCs w:val="25"/>
              </w:rPr>
              <w:drawing>
                <wp:inline distT="0" distB="0" distL="0" distR="0">
                  <wp:extent cx="3552825" cy="3448050"/>
                  <wp:effectExtent l="19050" t="0" r="0" b="0"/>
                  <wp:docPr id="63" name="Picture 63" descr="Introduction to Selenium ID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troduction to Selenium IDE">
                            <a:hlinkClick r:id="rId24"/>
                          </pic:cNvPr>
                          <pic:cNvPicPr>
                            <a:picLocks noChangeAspect="1" noChangeArrowheads="1"/>
                          </pic:cNvPicPr>
                        </pic:nvPicPr>
                        <pic:blipFill>
                          <a:blip r:embed="rId25"/>
                          <a:srcRect/>
                          <a:stretch>
                            <a:fillRect/>
                          </a:stretch>
                        </pic:blipFill>
                        <pic:spPr bwMode="auto">
                          <a:xfrm>
                            <a:off x="0" y="0"/>
                            <a:ext cx="3552825" cy="3448050"/>
                          </a:xfrm>
                          <a:prstGeom prst="rect">
                            <a:avLst/>
                          </a:prstGeom>
                          <a:noFill/>
                          <a:ln w="9525">
                            <a:noFill/>
                            <a:miter lim="800000"/>
                            <a:headEnd/>
                            <a:tailEnd/>
                          </a:ln>
                        </pic:spPr>
                      </pic:pic>
                    </a:graphicData>
                  </a:graphic>
                </wp:inline>
              </w:drawing>
            </w:r>
          </w:p>
        </w:tc>
        <w:tc>
          <w:tcPr>
            <w:tcW w:w="5505" w:type="dxa"/>
            <w:tcBorders>
              <w:top w:val="nil"/>
              <w:left w:val="nil"/>
              <w:bottom w:val="nil"/>
              <w:right w:val="nil"/>
            </w:tcBorders>
            <w:shd w:val="clear" w:color="auto" w:fill="FFFFFF"/>
            <w:vAlign w:val="center"/>
            <w:hideMark/>
          </w:tcPr>
          <w:p w:rsidR="00AD1B24" w:rsidRDefault="00AD1B24" w:rsidP="00AD1B24">
            <w:pPr>
              <w:numPr>
                <w:ilvl w:val="0"/>
                <w:numId w:val="10"/>
              </w:numPr>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The Test Case Pane shows the list of currently opened test cases.</w:t>
            </w:r>
          </w:p>
          <w:p w:rsidR="00AD1B24" w:rsidRDefault="00AD1B24" w:rsidP="00AD1B24">
            <w:pPr>
              <w:numPr>
                <w:ilvl w:val="0"/>
                <w:numId w:val="10"/>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we open a test suite, the test case pane will </w:t>
            </w:r>
            <w:r>
              <w:rPr>
                <w:rStyle w:val="Strong"/>
                <w:rFonts w:ascii="Arial" w:hAnsi="Arial" w:cs="Arial"/>
                <w:color w:val="343434"/>
                <w:sz w:val="25"/>
                <w:szCs w:val="25"/>
              </w:rPr>
              <w:t>automatically list all the test cases</w:t>
            </w:r>
            <w:r>
              <w:rPr>
                <w:rFonts w:ascii="Arial" w:hAnsi="Arial" w:cs="Arial"/>
                <w:color w:val="343434"/>
                <w:sz w:val="25"/>
                <w:szCs w:val="25"/>
              </w:rPr>
              <w:t> contained in it.</w:t>
            </w:r>
          </w:p>
          <w:p w:rsidR="00AD1B24" w:rsidRDefault="00AD1B24" w:rsidP="00AD1B24">
            <w:pPr>
              <w:numPr>
                <w:ilvl w:val="0"/>
                <w:numId w:val="10"/>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 case written in </w:t>
            </w:r>
            <w:r>
              <w:rPr>
                <w:rStyle w:val="Strong"/>
                <w:rFonts w:ascii="Arial" w:hAnsi="Arial" w:cs="Arial"/>
                <w:color w:val="343434"/>
                <w:sz w:val="25"/>
                <w:szCs w:val="25"/>
              </w:rPr>
              <w:t>bold font</w:t>
            </w:r>
            <w:r>
              <w:rPr>
                <w:rFonts w:ascii="Arial" w:hAnsi="Arial" w:cs="Arial"/>
                <w:color w:val="343434"/>
                <w:sz w:val="25"/>
                <w:szCs w:val="25"/>
              </w:rPr>
              <w:t> is the </w:t>
            </w:r>
            <w:r>
              <w:rPr>
                <w:rStyle w:val="Strong"/>
                <w:rFonts w:ascii="Arial" w:hAnsi="Arial" w:cs="Arial"/>
                <w:color w:val="343434"/>
                <w:sz w:val="25"/>
                <w:szCs w:val="25"/>
              </w:rPr>
              <w:t>currently selected test case</w:t>
            </w:r>
          </w:p>
          <w:p w:rsidR="00AD1B24" w:rsidRDefault="00AD1B24" w:rsidP="00AD1B24">
            <w:pPr>
              <w:numPr>
                <w:ilvl w:val="0"/>
                <w:numId w:val="10"/>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After playback, </w:t>
            </w:r>
            <w:r>
              <w:rPr>
                <w:rStyle w:val="Strong"/>
                <w:rFonts w:ascii="Arial" w:hAnsi="Arial" w:cs="Arial"/>
                <w:color w:val="343434"/>
                <w:sz w:val="25"/>
                <w:szCs w:val="25"/>
              </w:rPr>
              <w:t>each test case is color-coded</w:t>
            </w:r>
            <w:r>
              <w:rPr>
                <w:rFonts w:ascii="Arial" w:hAnsi="Arial" w:cs="Arial"/>
                <w:color w:val="343434"/>
                <w:sz w:val="25"/>
                <w:szCs w:val="25"/>
              </w:rPr>
              <w:t> to represent if it passed or failed.</w:t>
            </w:r>
          </w:p>
          <w:p w:rsidR="00AD1B24" w:rsidRDefault="00AD1B24" w:rsidP="00AD1B24">
            <w:pPr>
              <w:numPr>
                <w:ilvl w:val="1"/>
                <w:numId w:val="10"/>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Green color means "Passed."</w:t>
            </w:r>
          </w:p>
          <w:p w:rsidR="00AD1B24" w:rsidRDefault="00AD1B24" w:rsidP="00AD1B24">
            <w:pPr>
              <w:numPr>
                <w:ilvl w:val="1"/>
                <w:numId w:val="10"/>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Red color means "Failed."</w:t>
            </w:r>
          </w:p>
          <w:p w:rsidR="00AD1B24" w:rsidRDefault="00AD1B24" w:rsidP="00AD1B24">
            <w:pPr>
              <w:spacing w:before="100" w:beforeAutospacing="1" w:after="100" w:afterAutospacing="1" w:line="240" w:lineRule="auto"/>
              <w:ind w:left="360"/>
              <w:rPr>
                <w:rFonts w:ascii="Arial" w:hAnsi="Arial" w:cs="Arial"/>
                <w:color w:val="343434"/>
                <w:sz w:val="25"/>
                <w:szCs w:val="25"/>
              </w:rPr>
            </w:pPr>
          </w:p>
        </w:tc>
      </w:tr>
    </w:tbl>
    <w:p w:rsidR="00210F1B" w:rsidRDefault="00210F1B" w:rsidP="00210F1B">
      <w:pPr>
        <w:pStyle w:val="NormalWeb"/>
        <w:shd w:val="clear" w:color="auto" w:fill="FFFFFF"/>
        <w:rPr>
          <w:rFonts w:ascii="Arial" w:hAnsi="Arial" w:cs="Arial"/>
          <w:color w:val="343434"/>
          <w:sz w:val="25"/>
          <w:szCs w:val="25"/>
        </w:rPr>
      </w:pPr>
    </w:p>
    <w:p w:rsidR="00AD1B24" w:rsidRPr="00AD1B24" w:rsidRDefault="00AD1B24" w:rsidP="00AD1B24">
      <w:pPr>
        <w:pStyle w:val="Heading2"/>
        <w:shd w:val="clear" w:color="auto" w:fill="FFFFFF"/>
        <w:spacing w:line="372" w:lineRule="atLeast"/>
        <w:rPr>
          <w:rFonts w:ascii="Calibri" w:hAnsi="Calibri" w:cs="Calibri"/>
          <w:color w:val="343434"/>
          <w:sz w:val="32"/>
          <w:szCs w:val="32"/>
        </w:rPr>
      </w:pPr>
      <w:r w:rsidRPr="00AD1B24">
        <w:rPr>
          <w:rFonts w:ascii="Calibri" w:hAnsi="Calibri" w:cs="Calibri"/>
          <w:color w:val="343434"/>
          <w:sz w:val="32"/>
          <w:szCs w:val="32"/>
        </w:rPr>
        <w:t>Editor</w:t>
      </w:r>
    </w:p>
    <w:p w:rsidR="00AD1B24" w:rsidRPr="00AD1B24" w:rsidRDefault="00AD1B24" w:rsidP="00AD1B24">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hAnsi="Arial" w:cs="Arial"/>
          <w:color w:val="343434"/>
          <w:sz w:val="25"/>
          <w:szCs w:val="25"/>
        </w:rPr>
        <w:t>The place where all the action happens</w:t>
      </w:r>
      <w:r>
        <w:rPr>
          <w:rFonts w:ascii="Arial" w:hAnsi="Arial" w:cs="Arial"/>
          <w:color w:val="343434"/>
          <w:sz w:val="25"/>
          <w:szCs w:val="25"/>
        </w:rPr>
        <w:t xml:space="preserve">. </w:t>
      </w:r>
      <w:r w:rsidRPr="00AD1B24">
        <w:rPr>
          <w:rFonts w:ascii="Arial" w:eastAsia="Times New Roman" w:hAnsi="Arial" w:cs="Arial"/>
          <w:color w:val="343434"/>
          <w:sz w:val="25"/>
          <w:szCs w:val="25"/>
        </w:rPr>
        <w:t>The </w:t>
      </w:r>
      <w:r w:rsidRPr="00AD1B24">
        <w:rPr>
          <w:rFonts w:ascii="Arial" w:eastAsia="Times New Roman" w:hAnsi="Arial" w:cs="Arial"/>
          <w:b/>
          <w:bCs/>
          <w:color w:val="343434"/>
          <w:sz w:val="25"/>
        </w:rPr>
        <w:t>Editor</w:t>
      </w:r>
      <w:r w:rsidRPr="00AD1B24">
        <w:rPr>
          <w:rFonts w:ascii="Arial" w:eastAsia="Times New Roman" w:hAnsi="Arial" w:cs="Arial"/>
          <w:color w:val="343434"/>
          <w:sz w:val="25"/>
          <w:szCs w:val="25"/>
        </w:rPr>
        <w:t> provides the </w:t>
      </w:r>
      <w:r w:rsidRPr="00AD1B24">
        <w:rPr>
          <w:rFonts w:ascii="Arial" w:eastAsia="Times New Roman" w:hAnsi="Arial" w:cs="Arial"/>
          <w:b/>
          <w:bCs/>
          <w:color w:val="343434"/>
          <w:sz w:val="25"/>
        </w:rPr>
        <w:t>interface for your test scripts</w:t>
      </w:r>
      <w:r>
        <w:rPr>
          <w:rFonts w:ascii="Arial" w:eastAsia="Times New Roman" w:hAnsi="Arial" w:cs="Arial"/>
          <w:color w:val="343434"/>
          <w:sz w:val="25"/>
          <w:szCs w:val="25"/>
        </w:rPr>
        <w:t xml:space="preserve">. </w:t>
      </w:r>
      <w:r w:rsidRPr="00AD1B24">
        <w:rPr>
          <w:rFonts w:ascii="Arial" w:hAnsi="Arial" w:cs="Arial"/>
          <w:color w:val="343434"/>
          <w:sz w:val="25"/>
          <w:szCs w:val="25"/>
        </w:rPr>
        <w:t xml:space="preserve">It is available in two views: </w:t>
      </w:r>
      <w:r w:rsidRPr="00AD1B24">
        <w:rPr>
          <w:rFonts w:ascii="Arial" w:hAnsi="Arial" w:cs="Arial"/>
          <w:b/>
          <w:color w:val="343434"/>
          <w:sz w:val="25"/>
          <w:szCs w:val="25"/>
        </w:rPr>
        <w:t>Table</w:t>
      </w:r>
      <w:r w:rsidRPr="00AD1B24">
        <w:rPr>
          <w:rFonts w:ascii="Arial" w:hAnsi="Arial" w:cs="Arial"/>
          <w:color w:val="343434"/>
          <w:sz w:val="25"/>
          <w:szCs w:val="25"/>
        </w:rPr>
        <w:t xml:space="preserve"> and </w:t>
      </w:r>
      <w:r w:rsidRPr="00AD1B24">
        <w:rPr>
          <w:rFonts w:ascii="Arial" w:hAnsi="Arial" w:cs="Arial"/>
          <w:b/>
          <w:color w:val="343434"/>
          <w:sz w:val="25"/>
          <w:szCs w:val="25"/>
        </w:rPr>
        <w:t>Source</w:t>
      </w:r>
      <w:r w:rsidRPr="00AD1B24">
        <w:rPr>
          <w:rFonts w:ascii="Arial" w:hAnsi="Arial" w:cs="Arial"/>
          <w:color w:val="343434"/>
          <w:sz w:val="25"/>
          <w:szCs w:val="25"/>
        </w:rPr>
        <w:t>.</w:t>
      </w:r>
    </w:p>
    <w:p w:rsidR="00AD1B24" w:rsidRPr="00AD1B24" w:rsidRDefault="00AD1B24" w:rsidP="00AD1B24">
      <w:pPr>
        <w:pStyle w:val="Heading5"/>
        <w:shd w:val="clear" w:color="auto" w:fill="FFFFFF"/>
        <w:spacing w:line="252" w:lineRule="atLeast"/>
        <w:rPr>
          <w:rFonts w:ascii="Calibri" w:hAnsi="Calibri" w:cs="Calibri"/>
          <w:color w:val="343434"/>
          <w:sz w:val="28"/>
          <w:szCs w:val="28"/>
        </w:rPr>
      </w:pPr>
      <w:r w:rsidRPr="00AD1B24">
        <w:rPr>
          <w:rFonts w:ascii="Calibri" w:hAnsi="Calibri" w:cs="Calibri"/>
          <w:b/>
          <w:color w:val="343434"/>
          <w:sz w:val="28"/>
          <w:szCs w:val="28"/>
        </w:rPr>
        <w:t>Table</w:t>
      </w:r>
      <w:r w:rsidRPr="00AD1B24">
        <w:rPr>
          <w:rFonts w:ascii="Calibri" w:hAnsi="Calibri" w:cs="Calibri"/>
          <w:color w:val="343434"/>
          <w:sz w:val="28"/>
          <w:szCs w:val="28"/>
        </w:rPr>
        <w:t xml:space="preserve"> </w:t>
      </w:r>
      <w:r w:rsidRPr="00AD1B24">
        <w:rPr>
          <w:rFonts w:ascii="Calibri" w:hAnsi="Calibri" w:cs="Calibri"/>
          <w:b/>
          <w:color w:val="343434"/>
          <w:sz w:val="28"/>
          <w:szCs w:val="28"/>
        </w:rPr>
        <w:t>View</w:t>
      </w:r>
    </w:p>
    <w:p w:rsidR="00AD1B24" w:rsidRDefault="00AD1B24" w:rsidP="00AD1B24">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Most of the time, you will work on Selenium IDE using the </w:t>
      </w:r>
      <w:r>
        <w:rPr>
          <w:rStyle w:val="Strong"/>
          <w:rFonts w:ascii="Arial" w:hAnsi="Arial" w:cs="Arial"/>
          <w:color w:val="343434"/>
          <w:sz w:val="25"/>
          <w:szCs w:val="25"/>
        </w:rPr>
        <w:t>Table View</w:t>
      </w:r>
      <w:r>
        <w:rPr>
          <w:rFonts w:ascii="Arial" w:hAnsi="Arial" w:cs="Arial"/>
          <w:color w:val="343434"/>
          <w:sz w:val="25"/>
          <w:szCs w:val="25"/>
        </w:rPr>
        <w:t>.</w:t>
      </w:r>
    </w:p>
    <w:p w:rsidR="00AD1B24" w:rsidRDefault="00AD1B24" w:rsidP="00AD1B24">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is </w:t>
      </w:r>
      <w:r>
        <w:rPr>
          <w:rStyle w:val="Strong"/>
          <w:rFonts w:ascii="Arial" w:hAnsi="Arial" w:cs="Arial"/>
          <w:color w:val="343434"/>
          <w:sz w:val="25"/>
          <w:szCs w:val="25"/>
        </w:rPr>
        <w:t xml:space="preserve">where you create and modify </w:t>
      </w:r>
      <w:proofErr w:type="spellStart"/>
      <w:r>
        <w:rPr>
          <w:rStyle w:val="Strong"/>
          <w:rFonts w:ascii="Arial" w:hAnsi="Arial" w:cs="Arial"/>
          <w:color w:val="343434"/>
          <w:sz w:val="25"/>
          <w:szCs w:val="25"/>
        </w:rPr>
        <w:t>Selenese</w:t>
      </w:r>
      <w:proofErr w:type="spellEnd"/>
      <w:r>
        <w:rPr>
          <w:rStyle w:val="Strong"/>
          <w:rFonts w:ascii="Arial" w:hAnsi="Arial" w:cs="Arial"/>
          <w:color w:val="343434"/>
          <w:sz w:val="25"/>
          <w:szCs w:val="25"/>
        </w:rPr>
        <w:t xml:space="preserve"> commands.</w:t>
      </w:r>
    </w:p>
    <w:p w:rsidR="00AD1B24" w:rsidRDefault="00AD1B24" w:rsidP="00AD1B24">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After playback, each step is color-coded.</w:t>
      </w:r>
    </w:p>
    <w:p w:rsidR="00AD1B24" w:rsidRDefault="00AD1B24" w:rsidP="00AD1B24">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823402" cy="2200275"/>
            <wp:effectExtent l="19050" t="0" r="5648" b="0"/>
            <wp:docPr id="65" name="Picture 65" descr="Introduction to Selenium ID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troduction to Selenium IDE">
                      <a:hlinkClick r:id="rId26"/>
                    </pic:cNvPr>
                    <pic:cNvPicPr>
                      <a:picLocks noChangeAspect="1" noChangeArrowheads="1"/>
                    </pic:cNvPicPr>
                  </pic:nvPicPr>
                  <pic:blipFill>
                    <a:blip r:embed="rId27"/>
                    <a:srcRect/>
                    <a:stretch>
                      <a:fillRect/>
                    </a:stretch>
                  </pic:blipFill>
                  <pic:spPr bwMode="auto">
                    <a:xfrm>
                      <a:off x="0" y="0"/>
                      <a:ext cx="3839878" cy="2209756"/>
                    </a:xfrm>
                    <a:prstGeom prst="rect">
                      <a:avLst/>
                    </a:prstGeom>
                    <a:noFill/>
                    <a:ln w="9525">
                      <a:noFill/>
                      <a:miter lim="800000"/>
                      <a:headEnd/>
                      <a:tailEnd/>
                    </a:ln>
                  </pic:spPr>
                </pic:pic>
              </a:graphicData>
            </a:graphic>
          </wp:inline>
        </w:drawing>
      </w:r>
    </w:p>
    <w:p w:rsidR="00AD1B24" w:rsidRDefault="00AD1B24" w:rsidP="00AD1B24">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create steps, type the name of the command in the "Command" text box.</w:t>
      </w:r>
    </w:p>
    <w:p w:rsidR="00AD1B24" w:rsidRDefault="00AD1B24" w:rsidP="00AD1B24">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It displays a dropdown list of commands </w:t>
      </w:r>
      <w:r>
        <w:rPr>
          <w:rFonts w:ascii="Arial" w:hAnsi="Arial" w:cs="Arial"/>
          <w:color w:val="343434"/>
          <w:sz w:val="25"/>
          <w:szCs w:val="25"/>
        </w:rPr>
        <w:t>that match with the entry that you are currently typing.</w:t>
      </w:r>
    </w:p>
    <w:p w:rsidR="00AD1B24" w:rsidRDefault="00AD1B24" w:rsidP="00AD1B24">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Target is any parameter (like username, password) for a command and Value is the input value (like tom, 123pass) for those Targets.</w:t>
      </w:r>
    </w:p>
    <w:p w:rsidR="00AD1B24" w:rsidRDefault="00AD1B24" w:rsidP="00AD1B24">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219450" cy="952500"/>
            <wp:effectExtent l="19050" t="0" r="0" b="0"/>
            <wp:docPr id="66" name="Picture 66" descr="Introduction to Selenium ID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troduction to Selenium IDE">
                      <a:hlinkClick r:id="rId28"/>
                    </pic:cNvPr>
                    <pic:cNvPicPr>
                      <a:picLocks noChangeAspect="1" noChangeArrowheads="1"/>
                    </pic:cNvPicPr>
                  </pic:nvPicPr>
                  <pic:blipFill>
                    <a:blip r:embed="rId29"/>
                    <a:srcRect/>
                    <a:stretch>
                      <a:fillRect/>
                    </a:stretch>
                  </pic:blipFill>
                  <pic:spPr bwMode="auto">
                    <a:xfrm>
                      <a:off x="0" y="0"/>
                      <a:ext cx="3219450" cy="952500"/>
                    </a:xfrm>
                    <a:prstGeom prst="rect">
                      <a:avLst/>
                    </a:prstGeom>
                    <a:noFill/>
                    <a:ln w="9525">
                      <a:noFill/>
                      <a:miter lim="800000"/>
                      <a:headEnd/>
                      <a:tailEnd/>
                    </a:ln>
                  </pic:spPr>
                </pic:pic>
              </a:graphicData>
            </a:graphic>
          </wp:inline>
        </w:drawing>
      </w:r>
    </w:p>
    <w:p w:rsidR="00D5779B" w:rsidRDefault="00D5779B" w:rsidP="00D5779B">
      <w:pPr>
        <w:pStyle w:val="Heading5"/>
        <w:shd w:val="clear" w:color="auto" w:fill="FFFFFF"/>
        <w:spacing w:line="252" w:lineRule="atLeast"/>
        <w:rPr>
          <w:rFonts w:ascii="Calibri" w:hAnsi="Calibri" w:cs="Calibri"/>
          <w:color w:val="343434"/>
          <w:sz w:val="29"/>
          <w:szCs w:val="29"/>
        </w:rPr>
      </w:pPr>
      <w:r w:rsidRPr="00D5779B">
        <w:rPr>
          <w:rFonts w:ascii="Calibri" w:hAnsi="Calibri" w:cs="Calibri"/>
          <w:b/>
          <w:color w:val="343434"/>
          <w:sz w:val="28"/>
          <w:szCs w:val="28"/>
        </w:rPr>
        <w:t>Source</w:t>
      </w:r>
      <w:r>
        <w:rPr>
          <w:rFonts w:ascii="Calibri" w:hAnsi="Calibri" w:cs="Calibri"/>
          <w:color w:val="343434"/>
          <w:sz w:val="29"/>
          <w:szCs w:val="29"/>
        </w:rPr>
        <w:t xml:space="preserve"> </w:t>
      </w:r>
      <w:r w:rsidRPr="00D5779B">
        <w:rPr>
          <w:rFonts w:ascii="Calibri" w:hAnsi="Calibri" w:cs="Calibri"/>
          <w:b/>
          <w:color w:val="343434"/>
          <w:sz w:val="28"/>
          <w:szCs w:val="28"/>
        </w:rPr>
        <w:t>View</w:t>
      </w:r>
    </w:p>
    <w:p w:rsidR="00D5779B" w:rsidRDefault="00D5779B" w:rsidP="00D5779B">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displays the steps in HTML (default) format.</w:t>
      </w:r>
    </w:p>
    <w:p w:rsidR="00D5779B" w:rsidRDefault="00D5779B" w:rsidP="00D5779B">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also allows you to edit your script just like in the Table View.</w:t>
      </w:r>
    </w:p>
    <w:p w:rsidR="00D5779B" w:rsidRDefault="00D5779B" w:rsidP="00D5779B">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4578034" cy="2238375"/>
            <wp:effectExtent l="19050" t="0" r="0" b="0"/>
            <wp:docPr id="69" name="Picture 69" descr="Introduction to Selenium ID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roduction to Selenium IDE">
                      <a:hlinkClick r:id="rId30"/>
                    </pic:cNvPr>
                    <pic:cNvPicPr>
                      <a:picLocks noChangeAspect="1" noChangeArrowheads="1"/>
                    </pic:cNvPicPr>
                  </pic:nvPicPr>
                  <pic:blipFill>
                    <a:blip r:embed="rId31"/>
                    <a:srcRect/>
                    <a:stretch>
                      <a:fillRect/>
                    </a:stretch>
                  </pic:blipFill>
                  <pic:spPr bwMode="auto">
                    <a:xfrm>
                      <a:off x="0" y="0"/>
                      <a:ext cx="4578034" cy="2238375"/>
                    </a:xfrm>
                    <a:prstGeom prst="rect">
                      <a:avLst/>
                    </a:prstGeom>
                    <a:noFill/>
                    <a:ln w="9525">
                      <a:noFill/>
                      <a:miter lim="800000"/>
                      <a:headEnd/>
                      <a:tailEnd/>
                    </a:ln>
                  </pic:spPr>
                </pic:pic>
              </a:graphicData>
            </a:graphic>
          </wp:inline>
        </w:drawing>
      </w:r>
    </w:p>
    <w:p w:rsidR="00D5779B" w:rsidRPr="009C11B2" w:rsidRDefault="00D5779B" w:rsidP="00D5779B">
      <w:pPr>
        <w:pStyle w:val="Heading2"/>
        <w:shd w:val="clear" w:color="auto" w:fill="FFFFFF"/>
        <w:spacing w:line="372" w:lineRule="atLeast"/>
        <w:rPr>
          <w:rFonts w:ascii="Calibri" w:hAnsi="Calibri" w:cs="Calibri"/>
          <w:color w:val="343434"/>
          <w:sz w:val="28"/>
          <w:szCs w:val="28"/>
        </w:rPr>
      </w:pPr>
      <w:r w:rsidRPr="009C11B2">
        <w:rPr>
          <w:rFonts w:ascii="Calibri" w:hAnsi="Calibri" w:cs="Calibri"/>
          <w:color w:val="343434"/>
          <w:sz w:val="28"/>
          <w:szCs w:val="28"/>
        </w:rPr>
        <w:lastRenderedPageBreak/>
        <w:t>Log Pane</w:t>
      </w:r>
    </w:p>
    <w:p w:rsidR="00D5779B" w:rsidRDefault="00D5779B" w:rsidP="00D5779B">
      <w:pPr>
        <w:pStyle w:val="NormalWeb"/>
        <w:shd w:val="clear" w:color="auto" w:fill="FFFFFF"/>
        <w:rPr>
          <w:rFonts w:ascii="Arial" w:hAnsi="Arial" w:cs="Arial"/>
          <w:color w:val="343434"/>
          <w:sz w:val="25"/>
          <w:szCs w:val="25"/>
        </w:rPr>
      </w:pPr>
      <w:r w:rsidRPr="009C11B2">
        <w:rPr>
          <w:rStyle w:val="Strong"/>
          <w:rFonts w:ascii="Arial" w:hAnsi="Arial" w:cs="Arial"/>
          <w:b w:val="0"/>
          <w:color w:val="343434"/>
          <w:sz w:val="25"/>
          <w:szCs w:val="25"/>
        </w:rPr>
        <w:t>The Log Pane displays runtime messages</w:t>
      </w:r>
      <w:r>
        <w:rPr>
          <w:rStyle w:val="Strong"/>
          <w:rFonts w:ascii="Arial" w:hAnsi="Arial" w:cs="Arial"/>
          <w:color w:val="343434"/>
          <w:sz w:val="25"/>
          <w:szCs w:val="25"/>
        </w:rPr>
        <w:t> </w:t>
      </w:r>
      <w:r>
        <w:rPr>
          <w:rFonts w:ascii="Arial" w:hAnsi="Arial" w:cs="Arial"/>
          <w:color w:val="343434"/>
          <w:sz w:val="25"/>
          <w:szCs w:val="25"/>
        </w:rPr>
        <w:t>during execution. It provides real-time    updates as to what Selenium IDE is doing.</w:t>
      </w:r>
    </w:p>
    <w:p w:rsidR="00D5779B" w:rsidRPr="00D5779B" w:rsidRDefault="00D5779B" w:rsidP="00D5779B">
      <w:pPr>
        <w:pStyle w:val="NormalWeb"/>
        <w:shd w:val="clear" w:color="auto" w:fill="FFFFFF"/>
        <w:rPr>
          <w:rFonts w:ascii="Arial" w:hAnsi="Arial" w:cs="Arial"/>
          <w:color w:val="343434"/>
        </w:rPr>
      </w:pPr>
      <w:r w:rsidRPr="00D5779B">
        <w:rPr>
          <w:rStyle w:val="Strong"/>
          <w:rFonts w:ascii="Arial" w:hAnsi="Arial" w:cs="Arial"/>
          <w:color w:val="343434"/>
        </w:rPr>
        <w:t>Logs are categorized into four types:</w:t>
      </w:r>
    </w:p>
    <w:p w:rsidR="00D5779B" w:rsidRDefault="00D5779B" w:rsidP="00D5779B">
      <w:pPr>
        <w:numPr>
          <w:ilvl w:val="0"/>
          <w:numId w:val="15"/>
        </w:numPr>
        <w:shd w:val="clear" w:color="auto" w:fill="FFFFFF"/>
        <w:spacing w:before="100" w:beforeAutospacing="1" w:after="100" w:afterAutospacing="1" w:line="240" w:lineRule="auto"/>
        <w:rPr>
          <w:rFonts w:ascii="Arial" w:hAnsi="Arial" w:cs="Arial"/>
          <w:color w:val="343434"/>
          <w:sz w:val="25"/>
          <w:szCs w:val="25"/>
        </w:rPr>
      </w:pPr>
      <w:r w:rsidRPr="009C11B2">
        <w:rPr>
          <w:rFonts w:ascii="Arial" w:hAnsi="Arial" w:cs="Arial"/>
          <w:b/>
          <w:color w:val="343434"/>
          <w:sz w:val="25"/>
          <w:szCs w:val="25"/>
        </w:rPr>
        <w:t>Debug</w:t>
      </w:r>
      <w:r>
        <w:rPr>
          <w:rFonts w:ascii="Arial" w:hAnsi="Arial" w:cs="Arial"/>
          <w:color w:val="343434"/>
          <w:sz w:val="25"/>
          <w:szCs w:val="25"/>
        </w:rPr>
        <w:t xml:space="preserve"> - By default, Debug messages are not displayed in the log panel. They show up only when you filter them. They provide technical information about what Selenium IDE is doing behind the scenes. It may display messages such as a specific module has done loading, a certain function is called, or an external JavaScript file was loaded as an extension.</w:t>
      </w:r>
    </w:p>
    <w:p w:rsidR="00D5779B" w:rsidRDefault="00D5779B" w:rsidP="00D5779B">
      <w:pPr>
        <w:numPr>
          <w:ilvl w:val="0"/>
          <w:numId w:val="15"/>
        </w:numPr>
        <w:shd w:val="clear" w:color="auto" w:fill="FFFFFF"/>
        <w:spacing w:before="100" w:beforeAutospacing="1" w:after="100" w:afterAutospacing="1" w:line="240" w:lineRule="auto"/>
        <w:rPr>
          <w:rFonts w:ascii="Arial" w:hAnsi="Arial" w:cs="Arial"/>
          <w:color w:val="343434"/>
          <w:sz w:val="25"/>
          <w:szCs w:val="25"/>
        </w:rPr>
      </w:pPr>
      <w:r w:rsidRPr="009C11B2">
        <w:rPr>
          <w:rFonts w:ascii="Arial" w:hAnsi="Arial" w:cs="Arial"/>
          <w:b/>
          <w:color w:val="343434"/>
          <w:sz w:val="25"/>
          <w:szCs w:val="25"/>
        </w:rPr>
        <w:t>Info</w:t>
      </w:r>
      <w:r>
        <w:rPr>
          <w:rFonts w:ascii="Arial" w:hAnsi="Arial" w:cs="Arial"/>
          <w:color w:val="343434"/>
          <w:sz w:val="25"/>
          <w:szCs w:val="25"/>
        </w:rPr>
        <w:t xml:space="preserve"> - It says which command Selenium IDE is currently executing.</w:t>
      </w:r>
    </w:p>
    <w:p w:rsidR="00D5779B" w:rsidRDefault="00D5779B" w:rsidP="00D5779B">
      <w:pPr>
        <w:numPr>
          <w:ilvl w:val="0"/>
          <w:numId w:val="15"/>
        </w:numPr>
        <w:shd w:val="clear" w:color="auto" w:fill="FFFFFF"/>
        <w:spacing w:before="100" w:beforeAutospacing="1" w:after="100" w:afterAutospacing="1" w:line="240" w:lineRule="auto"/>
        <w:rPr>
          <w:rFonts w:ascii="Arial" w:hAnsi="Arial" w:cs="Arial"/>
          <w:color w:val="343434"/>
          <w:sz w:val="25"/>
          <w:szCs w:val="25"/>
        </w:rPr>
      </w:pPr>
      <w:r w:rsidRPr="009C11B2">
        <w:rPr>
          <w:rFonts w:ascii="Arial" w:hAnsi="Arial" w:cs="Arial"/>
          <w:b/>
          <w:color w:val="343434"/>
          <w:sz w:val="25"/>
          <w:szCs w:val="25"/>
        </w:rPr>
        <w:t>Warn</w:t>
      </w:r>
      <w:r>
        <w:rPr>
          <w:rFonts w:ascii="Arial" w:hAnsi="Arial" w:cs="Arial"/>
          <w:color w:val="343434"/>
          <w:sz w:val="25"/>
          <w:szCs w:val="25"/>
        </w:rPr>
        <w:t xml:space="preserve"> - These are warning messages that are encountered in special situations.</w:t>
      </w:r>
    </w:p>
    <w:p w:rsidR="00D5779B" w:rsidRDefault="00D5779B" w:rsidP="00D5779B">
      <w:pPr>
        <w:numPr>
          <w:ilvl w:val="0"/>
          <w:numId w:val="15"/>
        </w:numPr>
        <w:shd w:val="clear" w:color="auto" w:fill="FFFFFF"/>
        <w:spacing w:before="100" w:beforeAutospacing="1" w:after="100" w:afterAutospacing="1" w:line="240" w:lineRule="auto"/>
        <w:rPr>
          <w:rFonts w:ascii="Arial" w:hAnsi="Arial" w:cs="Arial"/>
          <w:color w:val="343434"/>
          <w:sz w:val="25"/>
          <w:szCs w:val="25"/>
        </w:rPr>
      </w:pPr>
      <w:r w:rsidRPr="009C11B2">
        <w:rPr>
          <w:rFonts w:ascii="Arial" w:hAnsi="Arial" w:cs="Arial"/>
          <w:b/>
          <w:color w:val="343434"/>
          <w:sz w:val="25"/>
          <w:szCs w:val="25"/>
        </w:rPr>
        <w:t>Error</w:t>
      </w:r>
      <w:r>
        <w:rPr>
          <w:rFonts w:ascii="Arial" w:hAnsi="Arial" w:cs="Arial"/>
          <w:color w:val="343434"/>
          <w:sz w:val="25"/>
          <w:szCs w:val="25"/>
        </w:rPr>
        <w:t xml:space="preserve"> - These are error messages generated when Selenium IDE fails to execute a command, or if a condition specified by "verify" or "assert" command is not met.</w:t>
      </w:r>
    </w:p>
    <w:p w:rsidR="00210F1B" w:rsidRDefault="009C11B2" w:rsidP="00210F1B">
      <w:pPr>
        <w:pStyle w:val="NormalWeb"/>
        <w:shd w:val="clear" w:color="auto" w:fill="FFFFFF"/>
        <w:rPr>
          <w:rFonts w:ascii="Arial" w:hAnsi="Arial" w:cs="Arial"/>
          <w:color w:val="343434"/>
          <w:sz w:val="25"/>
          <w:szCs w:val="25"/>
        </w:rPr>
      </w:pPr>
      <w:r>
        <w:rPr>
          <w:noProof/>
        </w:rPr>
        <w:drawing>
          <wp:inline distT="0" distB="0" distL="0" distR="0">
            <wp:extent cx="4657725" cy="1447800"/>
            <wp:effectExtent l="0" t="0" r="9525" b="0"/>
            <wp:docPr id="71" name="Picture 71" descr="Introduction to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troduction to Selenium IDE"/>
                    <pic:cNvPicPr>
                      <a:picLocks noChangeAspect="1" noChangeArrowheads="1"/>
                    </pic:cNvPicPr>
                  </pic:nvPicPr>
                  <pic:blipFill>
                    <a:blip r:embed="rId32"/>
                    <a:srcRect/>
                    <a:stretch>
                      <a:fillRect/>
                    </a:stretch>
                  </pic:blipFill>
                  <pic:spPr bwMode="auto">
                    <a:xfrm>
                      <a:off x="0" y="0"/>
                      <a:ext cx="4657725" cy="1447800"/>
                    </a:xfrm>
                    <a:prstGeom prst="rect">
                      <a:avLst/>
                    </a:prstGeom>
                    <a:noFill/>
                    <a:ln w="9525">
                      <a:noFill/>
                      <a:miter lim="800000"/>
                      <a:headEnd/>
                      <a:tailEnd/>
                    </a:ln>
                  </pic:spPr>
                </pic:pic>
              </a:graphicData>
            </a:graphic>
          </wp:inline>
        </w:drawing>
      </w:r>
    </w:p>
    <w:p w:rsidR="009C11B2" w:rsidRDefault="009C11B2" w:rsidP="009C11B2">
      <w:pPr>
        <w:pStyle w:val="NormalWeb"/>
        <w:shd w:val="clear" w:color="auto" w:fill="FFFFFF"/>
        <w:rPr>
          <w:rFonts w:ascii="Arial" w:hAnsi="Arial" w:cs="Arial"/>
          <w:color w:val="343434"/>
          <w:sz w:val="25"/>
          <w:szCs w:val="25"/>
        </w:rPr>
      </w:pPr>
      <w:r w:rsidRPr="009C11B2">
        <w:rPr>
          <w:rStyle w:val="Strong"/>
          <w:rFonts w:ascii="Arial" w:hAnsi="Arial" w:cs="Arial"/>
          <w:color w:val="343434"/>
        </w:rPr>
        <w:t>Logs can be filtered by type</w:t>
      </w:r>
      <w:r>
        <w:rPr>
          <w:rFonts w:ascii="Arial" w:hAnsi="Arial" w:cs="Arial"/>
          <w:color w:val="343434"/>
          <w:sz w:val="25"/>
          <w:szCs w:val="25"/>
        </w:rPr>
        <w:t>. For example, if we choose to select the "Error" option from the dropdown list, the Log Pane will show error messages only.</w:t>
      </w:r>
    </w:p>
    <w:p w:rsidR="009C11B2" w:rsidRDefault="006A0278" w:rsidP="009C11B2">
      <w:pPr>
        <w:pStyle w:val="NormalWeb"/>
        <w:shd w:val="clear" w:color="auto" w:fill="FFFFFF"/>
        <w:jc w:val="center"/>
        <w:rPr>
          <w:ins w:id="0" w:author="Unknown"/>
          <w:rFonts w:ascii="Arial" w:hAnsi="Arial" w:cs="Arial"/>
          <w:color w:val="343434"/>
          <w:sz w:val="25"/>
          <w:szCs w:val="25"/>
        </w:rPr>
      </w:pPr>
      <w:r>
        <w:rPr>
          <w:noProof/>
        </w:rPr>
        <w:drawing>
          <wp:inline distT="0" distB="0" distL="0" distR="0">
            <wp:extent cx="4972050" cy="2352675"/>
            <wp:effectExtent l="19050" t="0" r="0" b="0"/>
            <wp:docPr id="86" name="Picture 86" descr="https://www.guru99.com/images/Erro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guru99.com/images/ErrorLog.png"/>
                    <pic:cNvPicPr>
                      <a:picLocks noChangeAspect="1" noChangeArrowheads="1"/>
                    </pic:cNvPicPr>
                  </pic:nvPicPr>
                  <pic:blipFill>
                    <a:blip r:embed="rId33"/>
                    <a:srcRect/>
                    <a:stretch>
                      <a:fillRect/>
                    </a:stretch>
                  </pic:blipFill>
                  <pic:spPr bwMode="auto">
                    <a:xfrm>
                      <a:off x="0" y="0"/>
                      <a:ext cx="4972050" cy="2352675"/>
                    </a:xfrm>
                    <a:prstGeom prst="rect">
                      <a:avLst/>
                    </a:prstGeom>
                    <a:noFill/>
                    <a:ln w="9525">
                      <a:noFill/>
                      <a:miter lim="800000"/>
                      <a:headEnd/>
                      <a:tailEnd/>
                    </a:ln>
                  </pic:spPr>
                </pic:pic>
              </a:graphicData>
            </a:graphic>
          </wp:inline>
        </w:drawing>
      </w:r>
    </w:p>
    <w:p w:rsidR="009C11B2" w:rsidRDefault="006A0278" w:rsidP="009C11B2">
      <w:pPr>
        <w:pStyle w:val="Heading2"/>
        <w:shd w:val="clear" w:color="auto" w:fill="FFFFFF"/>
        <w:spacing w:line="372" w:lineRule="atLeast"/>
        <w:rPr>
          <w:rFonts w:ascii="Calibri" w:hAnsi="Calibri" w:cs="Calibri"/>
          <w:color w:val="343434"/>
          <w:sz w:val="28"/>
          <w:szCs w:val="28"/>
        </w:rPr>
      </w:pPr>
      <w:r>
        <w:rPr>
          <w:rFonts w:ascii="Calibri" w:hAnsi="Calibri" w:cs="Calibri"/>
          <w:color w:val="343434"/>
          <w:sz w:val="28"/>
          <w:szCs w:val="28"/>
        </w:rPr>
        <w:lastRenderedPageBreak/>
        <w:t>Reference Pane</w:t>
      </w:r>
    </w:p>
    <w:p w:rsidR="006A0278" w:rsidRDefault="006A0278" w:rsidP="006A0278">
      <w:pPr>
        <w:rPr>
          <w:sz w:val="24"/>
          <w:szCs w:val="24"/>
        </w:rPr>
      </w:pPr>
    </w:p>
    <w:p w:rsidR="006A0278" w:rsidRPr="006A0278" w:rsidRDefault="006A0278" w:rsidP="006A0278">
      <w:pPr>
        <w:rPr>
          <w:rFonts w:ascii="Arial" w:hAnsi="Arial" w:cs="Arial"/>
          <w:sz w:val="25"/>
          <w:szCs w:val="25"/>
        </w:rPr>
      </w:pPr>
      <w:r>
        <w:rPr>
          <w:rFonts w:ascii="Arial" w:hAnsi="Arial" w:cs="Arial"/>
          <w:sz w:val="25"/>
          <w:szCs w:val="25"/>
        </w:rPr>
        <w:t xml:space="preserve">The Reference Pane shows a concise description of the currently asked </w:t>
      </w:r>
      <w:proofErr w:type="spellStart"/>
      <w:r>
        <w:rPr>
          <w:rFonts w:ascii="Arial" w:hAnsi="Arial" w:cs="Arial"/>
          <w:sz w:val="25"/>
          <w:szCs w:val="25"/>
        </w:rPr>
        <w:t>Selenese</w:t>
      </w:r>
      <w:proofErr w:type="spellEnd"/>
      <w:r>
        <w:rPr>
          <w:rFonts w:ascii="Arial" w:hAnsi="Arial" w:cs="Arial"/>
          <w:sz w:val="25"/>
          <w:szCs w:val="25"/>
        </w:rPr>
        <w:t xml:space="preserve"> command in the Editor. It also shows the description about the locator and value to be used on that command.</w:t>
      </w:r>
    </w:p>
    <w:p w:rsidR="006A0278" w:rsidRPr="006A0278" w:rsidRDefault="006A0278" w:rsidP="006A0278">
      <w:pPr>
        <w:rPr>
          <w:ins w:id="1" w:author="Unknown"/>
        </w:rPr>
      </w:pPr>
    </w:p>
    <w:p w:rsidR="009C11B2" w:rsidRDefault="009C11B2" w:rsidP="009C11B2">
      <w:pPr>
        <w:pStyle w:val="NormalWeb"/>
        <w:shd w:val="clear" w:color="auto" w:fill="FFFFFF"/>
        <w:jc w:val="center"/>
        <w:rPr>
          <w:ins w:id="2" w:author="Unknown"/>
          <w:rFonts w:ascii="Arial" w:hAnsi="Arial" w:cs="Arial"/>
          <w:color w:val="343434"/>
          <w:sz w:val="25"/>
          <w:szCs w:val="25"/>
        </w:rPr>
      </w:pPr>
      <w:r>
        <w:rPr>
          <w:rFonts w:ascii="Arial" w:hAnsi="Arial" w:cs="Arial"/>
          <w:noProof/>
          <w:color w:val="04B8E6"/>
          <w:sz w:val="25"/>
          <w:szCs w:val="25"/>
        </w:rPr>
        <w:drawing>
          <wp:inline distT="0" distB="0" distL="0" distR="0">
            <wp:extent cx="4514850" cy="2283674"/>
            <wp:effectExtent l="19050" t="0" r="0" b="0"/>
            <wp:docPr id="75" name="Picture 75" descr="Introduction to Selenium I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troduction to Selenium IDE">
                      <a:hlinkClick r:id="rId34"/>
                    </pic:cNvPr>
                    <pic:cNvPicPr>
                      <a:picLocks noChangeAspect="1" noChangeArrowheads="1"/>
                    </pic:cNvPicPr>
                  </pic:nvPicPr>
                  <pic:blipFill>
                    <a:blip r:embed="rId35"/>
                    <a:srcRect/>
                    <a:stretch>
                      <a:fillRect/>
                    </a:stretch>
                  </pic:blipFill>
                  <pic:spPr bwMode="auto">
                    <a:xfrm>
                      <a:off x="0" y="0"/>
                      <a:ext cx="4515876" cy="2284193"/>
                    </a:xfrm>
                    <a:prstGeom prst="rect">
                      <a:avLst/>
                    </a:prstGeom>
                    <a:noFill/>
                    <a:ln w="9525">
                      <a:noFill/>
                      <a:miter lim="800000"/>
                      <a:headEnd/>
                      <a:tailEnd/>
                    </a:ln>
                  </pic:spPr>
                </pic:pic>
              </a:graphicData>
            </a:graphic>
          </wp:inline>
        </w:drawing>
      </w:r>
    </w:p>
    <w:p w:rsidR="009C11B2" w:rsidRDefault="009C11B2" w:rsidP="009C11B2">
      <w:pPr>
        <w:pStyle w:val="NormalWeb"/>
        <w:shd w:val="clear" w:color="auto" w:fill="FFFFFF"/>
        <w:rPr>
          <w:ins w:id="3" w:author="Unknown"/>
          <w:rFonts w:ascii="Arial" w:hAnsi="Arial" w:cs="Arial"/>
          <w:color w:val="343434"/>
          <w:sz w:val="25"/>
          <w:szCs w:val="25"/>
        </w:rPr>
      </w:pPr>
    </w:p>
    <w:p w:rsidR="009C11B2" w:rsidRDefault="006A0278" w:rsidP="009C11B2">
      <w:pPr>
        <w:pStyle w:val="Heading2"/>
        <w:shd w:val="clear" w:color="auto" w:fill="FFFFFF"/>
        <w:spacing w:line="372" w:lineRule="atLeast"/>
        <w:rPr>
          <w:rFonts w:ascii="Calibri" w:hAnsi="Calibri" w:cs="Calibri"/>
          <w:color w:val="343434"/>
          <w:sz w:val="28"/>
          <w:szCs w:val="28"/>
        </w:rPr>
      </w:pPr>
      <w:r w:rsidRPr="006A0278">
        <w:rPr>
          <w:rFonts w:ascii="Calibri" w:hAnsi="Calibri" w:cs="Calibri"/>
          <w:color w:val="343434"/>
          <w:sz w:val="28"/>
          <w:szCs w:val="28"/>
        </w:rPr>
        <w:t>UI-Element</w:t>
      </w:r>
    </w:p>
    <w:p w:rsidR="006A0278" w:rsidRDefault="006A0278" w:rsidP="006A0278">
      <w:pPr>
        <w:rPr>
          <w:rFonts w:ascii="Arial" w:hAnsi="Arial" w:cs="Arial"/>
          <w:sz w:val="25"/>
          <w:szCs w:val="25"/>
        </w:rPr>
      </w:pPr>
    </w:p>
    <w:p w:rsidR="00797924" w:rsidRPr="006A0278" w:rsidRDefault="00797924" w:rsidP="006A0278">
      <w:pPr>
        <w:rPr>
          <w:rFonts w:ascii="Arial" w:hAnsi="Arial" w:cs="Arial"/>
          <w:sz w:val="25"/>
          <w:szCs w:val="25"/>
        </w:rPr>
      </w:pPr>
      <w:r>
        <w:rPr>
          <w:rFonts w:ascii="Arial" w:hAnsi="Arial" w:cs="Arial"/>
          <w:sz w:val="25"/>
          <w:szCs w:val="25"/>
        </w:rPr>
        <w:t xml:space="preserve">The UI-Element is for advanced Selenium users. It uses </w:t>
      </w:r>
      <w:r w:rsidRPr="00797924">
        <w:rPr>
          <w:rFonts w:ascii="Arial" w:hAnsi="Arial" w:cs="Arial"/>
          <w:b/>
          <w:sz w:val="25"/>
          <w:szCs w:val="25"/>
        </w:rPr>
        <w:t xml:space="preserve">JavaScript Object </w:t>
      </w:r>
      <w:proofErr w:type="gramStart"/>
      <w:r w:rsidRPr="00797924">
        <w:rPr>
          <w:rFonts w:ascii="Arial" w:hAnsi="Arial" w:cs="Arial"/>
          <w:b/>
          <w:sz w:val="25"/>
          <w:szCs w:val="25"/>
        </w:rPr>
        <w:t>Notation(</w:t>
      </w:r>
      <w:proofErr w:type="gramEnd"/>
      <w:r w:rsidRPr="00797924">
        <w:rPr>
          <w:rFonts w:ascii="Arial" w:hAnsi="Arial" w:cs="Arial"/>
          <w:b/>
          <w:sz w:val="25"/>
          <w:szCs w:val="25"/>
        </w:rPr>
        <w:t>JSON)</w:t>
      </w:r>
      <w:r>
        <w:rPr>
          <w:rFonts w:ascii="Arial" w:hAnsi="Arial" w:cs="Arial"/>
          <w:sz w:val="25"/>
          <w:szCs w:val="25"/>
        </w:rPr>
        <w:t xml:space="preserve"> to define element mappings. The documentation and resources are found in the “UI Element Documentation” option under the Help Menu of Selenium IDE.</w:t>
      </w:r>
    </w:p>
    <w:p w:rsidR="006A0278" w:rsidRPr="006A0278" w:rsidRDefault="006A0278" w:rsidP="006A0278">
      <w:pPr>
        <w:rPr>
          <w:ins w:id="4" w:author="Unknown"/>
        </w:rPr>
      </w:pPr>
    </w:p>
    <w:p w:rsidR="009C11B2" w:rsidRDefault="009C11B2" w:rsidP="009C11B2">
      <w:pPr>
        <w:pStyle w:val="NormalWeb"/>
        <w:shd w:val="clear" w:color="auto" w:fill="FFFFFF"/>
        <w:jc w:val="center"/>
        <w:rPr>
          <w:ins w:id="5" w:author="Unknown"/>
          <w:rFonts w:ascii="Arial" w:hAnsi="Arial" w:cs="Arial"/>
          <w:color w:val="343434"/>
          <w:sz w:val="25"/>
          <w:szCs w:val="25"/>
        </w:rPr>
      </w:pPr>
      <w:r>
        <w:rPr>
          <w:rFonts w:ascii="Arial" w:hAnsi="Arial" w:cs="Arial"/>
          <w:noProof/>
          <w:color w:val="04B8E6"/>
          <w:sz w:val="25"/>
          <w:szCs w:val="25"/>
        </w:rPr>
        <w:drawing>
          <wp:inline distT="0" distB="0" distL="0" distR="0">
            <wp:extent cx="3810000" cy="1485900"/>
            <wp:effectExtent l="19050" t="0" r="0" b="0"/>
            <wp:docPr id="76" name="Picture 76" descr="Introduction to Selenium I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troduction to Selenium IDE">
                      <a:hlinkClick r:id="rId36"/>
                    </pic:cNvPr>
                    <pic:cNvPicPr>
                      <a:picLocks noChangeAspect="1" noChangeArrowheads="1"/>
                    </pic:cNvPicPr>
                  </pic:nvPicPr>
                  <pic:blipFill>
                    <a:blip r:embed="rId37"/>
                    <a:srcRect/>
                    <a:stretch>
                      <a:fillRect/>
                    </a:stretch>
                  </pic:blipFill>
                  <pic:spPr bwMode="auto">
                    <a:xfrm>
                      <a:off x="0" y="0"/>
                      <a:ext cx="3810000" cy="1485900"/>
                    </a:xfrm>
                    <a:prstGeom prst="rect">
                      <a:avLst/>
                    </a:prstGeom>
                    <a:noFill/>
                    <a:ln w="9525">
                      <a:noFill/>
                      <a:miter lim="800000"/>
                      <a:headEnd/>
                      <a:tailEnd/>
                    </a:ln>
                  </pic:spPr>
                </pic:pic>
              </a:graphicData>
            </a:graphic>
          </wp:inline>
        </w:drawing>
      </w:r>
    </w:p>
    <w:p w:rsidR="009C11B2" w:rsidRDefault="009C11B2" w:rsidP="009C11B2">
      <w:pPr>
        <w:pStyle w:val="NormalWeb"/>
        <w:shd w:val="clear" w:color="auto" w:fill="FFFFFF"/>
        <w:rPr>
          <w:rFonts w:ascii="Arial" w:hAnsi="Arial" w:cs="Arial"/>
          <w:color w:val="343434"/>
          <w:sz w:val="25"/>
          <w:szCs w:val="25"/>
        </w:rPr>
      </w:pPr>
      <w:ins w:id="6" w:author="Unknown">
        <w:r w:rsidRPr="00797924">
          <w:rPr>
            <w:rFonts w:ascii="Arial" w:hAnsi="Arial" w:cs="Arial"/>
            <w:b/>
            <w:color w:val="343434"/>
          </w:rPr>
          <w:lastRenderedPageBreak/>
          <w:t>An example of a UI-element screen is shown below</w:t>
        </w:r>
        <w:r>
          <w:rPr>
            <w:rFonts w:ascii="Arial" w:hAnsi="Arial" w:cs="Arial"/>
            <w:color w:val="343434"/>
            <w:sz w:val="25"/>
            <w:szCs w:val="25"/>
          </w:rPr>
          <w:t>.</w:t>
        </w:r>
      </w:ins>
    </w:p>
    <w:p w:rsidR="00797924" w:rsidRDefault="00797924" w:rsidP="009C11B2">
      <w:pPr>
        <w:pStyle w:val="NormalWeb"/>
        <w:shd w:val="clear" w:color="auto" w:fill="FFFFFF"/>
        <w:rPr>
          <w:ins w:id="7" w:author="Unknown"/>
          <w:rFonts w:ascii="Arial" w:hAnsi="Arial" w:cs="Arial"/>
          <w:color w:val="343434"/>
          <w:sz w:val="25"/>
          <w:szCs w:val="25"/>
        </w:rPr>
      </w:pPr>
    </w:p>
    <w:p w:rsidR="009C11B2" w:rsidRDefault="009C11B2" w:rsidP="009C11B2">
      <w:pPr>
        <w:pStyle w:val="NormalWeb"/>
        <w:shd w:val="clear" w:color="auto" w:fill="FFFFFF"/>
        <w:jc w:val="center"/>
        <w:rPr>
          <w:ins w:id="8" w:author="Unknown"/>
          <w:rFonts w:ascii="Arial" w:hAnsi="Arial" w:cs="Arial"/>
          <w:color w:val="343434"/>
          <w:sz w:val="25"/>
          <w:szCs w:val="25"/>
        </w:rPr>
      </w:pPr>
      <w:r>
        <w:rPr>
          <w:rFonts w:ascii="Arial" w:hAnsi="Arial" w:cs="Arial"/>
          <w:noProof/>
          <w:color w:val="04B8E6"/>
          <w:sz w:val="25"/>
          <w:szCs w:val="25"/>
        </w:rPr>
        <w:drawing>
          <wp:inline distT="0" distB="0" distL="0" distR="0">
            <wp:extent cx="4905375" cy="5419725"/>
            <wp:effectExtent l="19050" t="0" r="9525" b="0"/>
            <wp:docPr id="77" name="Picture 77" descr="Introduction to Selenium ID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troduction to Selenium IDE">
                      <a:hlinkClick r:id="rId38"/>
                    </pic:cNvPr>
                    <pic:cNvPicPr>
                      <a:picLocks noChangeAspect="1" noChangeArrowheads="1"/>
                    </pic:cNvPicPr>
                  </pic:nvPicPr>
                  <pic:blipFill>
                    <a:blip r:embed="rId39"/>
                    <a:srcRect/>
                    <a:stretch>
                      <a:fillRect/>
                    </a:stretch>
                  </pic:blipFill>
                  <pic:spPr bwMode="auto">
                    <a:xfrm>
                      <a:off x="0" y="0"/>
                      <a:ext cx="4909226" cy="5423980"/>
                    </a:xfrm>
                    <a:prstGeom prst="rect">
                      <a:avLst/>
                    </a:prstGeom>
                    <a:noFill/>
                    <a:ln w="9525">
                      <a:noFill/>
                      <a:miter lim="800000"/>
                      <a:headEnd/>
                      <a:tailEnd/>
                    </a:ln>
                  </pic:spPr>
                </pic:pic>
              </a:graphicData>
            </a:graphic>
          </wp:inline>
        </w:drawing>
      </w:r>
    </w:p>
    <w:p w:rsidR="009C11B2" w:rsidRDefault="009C11B2" w:rsidP="009C11B2">
      <w:pPr>
        <w:pStyle w:val="NormalWeb"/>
        <w:shd w:val="clear" w:color="auto" w:fill="FFFFFF"/>
        <w:rPr>
          <w:ins w:id="9" w:author="Unknown"/>
          <w:rFonts w:ascii="Arial" w:hAnsi="Arial" w:cs="Arial"/>
          <w:color w:val="343434"/>
          <w:sz w:val="25"/>
          <w:szCs w:val="25"/>
        </w:rPr>
      </w:pPr>
      <w:ins w:id="10" w:author="Unknown">
        <w:r>
          <w:rPr>
            <w:rFonts w:ascii="Arial" w:hAnsi="Arial" w:cs="Arial"/>
            <w:color w:val="343434"/>
            <w:sz w:val="25"/>
            <w:szCs w:val="25"/>
          </w:rPr>
          <w:t> </w:t>
        </w:r>
      </w:ins>
    </w:p>
    <w:p w:rsidR="00D65525" w:rsidRDefault="00D65525" w:rsidP="009C11B2">
      <w:pPr>
        <w:pStyle w:val="NormalWeb"/>
        <w:shd w:val="clear" w:color="auto" w:fill="FFFFFF"/>
        <w:rPr>
          <w:rStyle w:val="Strong"/>
          <w:rFonts w:ascii="Calibri" w:hAnsi="Calibri" w:cs="Calibri"/>
          <w:color w:val="343434"/>
          <w:sz w:val="28"/>
          <w:szCs w:val="28"/>
        </w:rPr>
      </w:pPr>
    </w:p>
    <w:p w:rsidR="00797924" w:rsidRDefault="00797924" w:rsidP="009C11B2">
      <w:pPr>
        <w:pStyle w:val="NormalWeb"/>
        <w:shd w:val="clear" w:color="auto" w:fill="FFFFFF"/>
        <w:rPr>
          <w:rStyle w:val="Strong"/>
          <w:rFonts w:ascii="Calibri" w:hAnsi="Calibri" w:cs="Calibri"/>
          <w:color w:val="343434"/>
          <w:sz w:val="28"/>
          <w:szCs w:val="28"/>
        </w:rPr>
      </w:pPr>
      <w:r w:rsidRPr="00797924">
        <w:rPr>
          <w:rStyle w:val="Strong"/>
          <w:rFonts w:ascii="Calibri" w:hAnsi="Calibri" w:cs="Calibri"/>
          <w:color w:val="343434"/>
          <w:sz w:val="28"/>
          <w:szCs w:val="28"/>
        </w:rPr>
        <w:t>Roll Up</w:t>
      </w:r>
    </w:p>
    <w:p w:rsidR="00797924" w:rsidRPr="00797924" w:rsidRDefault="00797924" w:rsidP="009C11B2">
      <w:pPr>
        <w:pStyle w:val="NormalWeb"/>
        <w:shd w:val="clear" w:color="auto" w:fill="FFFFFF"/>
        <w:rPr>
          <w:rStyle w:val="Strong"/>
          <w:rFonts w:ascii="Arial" w:hAnsi="Arial" w:cs="Arial"/>
          <w:b w:val="0"/>
          <w:color w:val="343434"/>
          <w:sz w:val="25"/>
          <w:szCs w:val="25"/>
        </w:rPr>
      </w:pPr>
      <w:r>
        <w:rPr>
          <w:rStyle w:val="Strong"/>
          <w:rFonts w:ascii="Arial" w:hAnsi="Arial" w:cs="Arial"/>
          <w:b w:val="0"/>
          <w:color w:val="343434"/>
          <w:sz w:val="25"/>
          <w:szCs w:val="25"/>
        </w:rPr>
        <w:t>Rollup allows us to execute a group of commands in one step. A group of commands is simply called as a “rollup”. It employs heavy use of JavaScript and UI-Element concepts to</w:t>
      </w:r>
      <w:r w:rsidR="00D65525">
        <w:rPr>
          <w:rStyle w:val="Strong"/>
          <w:rFonts w:ascii="Arial" w:hAnsi="Arial" w:cs="Arial"/>
          <w:b w:val="0"/>
          <w:color w:val="343434"/>
          <w:sz w:val="25"/>
          <w:szCs w:val="25"/>
        </w:rPr>
        <w:t xml:space="preserve"> formulae a collection of commands that is similar to a “function” in programming languages.</w:t>
      </w:r>
    </w:p>
    <w:p w:rsidR="00D65525" w:rsidRPr="00D65525" w:rsidRDefault="00D65525" w:rsidP="009C11B2">
      <w:pPr>
        <w:pStyle w:val="NormalWeb"/>
        <w:shd w:val="clear" w:color="auto" w:fill="FFFFFF"/>
        <w:rPr>
          <w:rStyle w:val="Strong"/>
          <w:rFonts w:ascii="Arial" w:hAnsi="Arial" w:cs="Arial"/>
          <w:b w:val="0"/>
          <w:color w:val="343434"/>
          <w:sz w:val="25"/>
          <w:szCs w:val="25"/>
        </w:rPr>
      </w:pPr>
      <w:r>
        <w:rPr>
          <w:rStyle w:val="Strong"/>
          <w:rFonts w:ascii="Calibri" w:hAnsi="Calibri" w:cs="Calibri"/>
          <w:color w:val="343434"/>
          <w:sz w:val="28"/>
          <w:szCs w:val="28"/>
        </w:rPr>
        <w:lastRenderedPageBreak/>
        <w:t xml:space="preserve">Rollups are reusable; </w:t>
      </w:r>
      <w:r w:rsidRPr="00D65525">
        <w:rPr>
          <w:rStyle w:val="Strong"/>
          <w:rFonts w:ascii="Arial" w:hAnsi="Arial" w:cs="Arial"/>
          <w:b w:val="0"/>
          <w:color w:val="343434"/>
          <w:sz w:val="25"/>
          <w:szCs w:val="25"/>
        </w:rPr>
        <w:t>meaning, they can be used multiple times within the test case. Since rollups are groups of commands condensed into one, they contribute a lot in shortening our test script.</w:t>
      </w:r>
    </w:p>
    <w:p w:rsidR="009C11B2" w:rsidRDefault="009C11B2" w:rsidP="009C11B2">
      <w:pPr>
        <w:pStyle w:val="NormalWeb"/>
        <w:shd w:val="clear" w:color="auto" w:fill="FFFFFF"/>
        <w:jc w:val="center"/>
        <w:rPr>
          <w:ins w:id="11" w:author="Unknown"/>
          <w:rFonts w:ascii="Arial" w:hAnsi="Arial" w:cs="Arial"/>
          <w:color w:val="343434"/>
          <w:sz w:val="25"/>
          <w:szCs w:val="25"/>
        </w:rPr>
      </w:pPr>
      <w:r>
        <w:rPr>
          <w:rFonts w:ascii="Arial" w:hAnsi="Arial" w:cs="Arial"/>
          <w:noProof/>
          <w:color w:val="04B8E6"/>
          <w:sz w:val="25"/>
          <w:szCs w:val="25"/>
        </w:rPr>
        <w:drawing>
          <wp:inline distT="0" distB="0" distL="0" distR="0">
            <wp:extent cx="5334000" cy="2088010"/>
            <wp:effectExtent l="19050" t="0" r="0" b="0"/>
            <wp:docPr id="78" name="Picture 78" descr="Introduction to Selenium ID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troduction to Selenium IDE">
                      <a:hlinkClick r:id="rId40"/>
                    </pic:cNvPr>
                    <pic:cNvPicPr>
                      <a:picLocks noChangeAspect="1" noChangeArrowheads="1"/>
                    </pic:cNvPicPr>
                  </pic:nvPicPr>
                  <pic:blipFill>
                    <a:blip r:embed="rId41"/>
                    <a:srcRect/>
                    <a:stretch>
                      <a:fillRect/>
                    </a:stretch>
                  </pic:blipFill>
                  <pic:spPr bwMode="auto">
                    <a:xfrm>
                      <a:off x="0" y="0"/>
                      <a:ext cx="5334000" cy="2088010"/>
                    </a:xfrm>
                    <a:prstGeom prst="rect">
                      <a:avLst/>
                    </a:prstGeom>
                    <a:noFill/>
                    <a:ln w="9525">
                      <a:noFill/>
                      <a:miter lim="800000"/>
                      <a:headEnd/>
                      <a:tailEnd/>
                    </a:ln>
                  </pic:spPr>
                </pic:pic>
              </a:graphicData>
            </a:graphic>
          </wp:inline>
        </w:drawing>
      </w:r>
    </w:p>
    <w:p w:rsidR="00D65525" w:rsidRPr="00D65525" w:rsidRDefault="009C11B2" w:rsidP="009C11B2">
      <w:pPr>
        <w:pStyle w:val="NormalWeb"/>
        <w:shd w:val="clear" w:color="auto" w:fill="FFFFFF"/>
        <w:rPr>
          <w:rFonts w:ascii="Arial" w:hAnsi="Arial" w:cs="Arial"/>
          <w:b/>
          <w:color w:val="343434"/>
        </w:rPr>
      </w:pPr>
      <w:ins w:id="12" w:author="Unknown">
        <w:r w:rsidRPr="00D65525">
          <w:rPr>
            <w:rFonts w:ascii="Arial" w:hAnsi="Arial" w:cs="Arial"/>
            <w:b/>
            <w:color w:val="343434"/>
          </w:rPr>
          <w:t>An example of how the contents of the rollup tab look like is shown below</w:t>
        </w:r>
      </w:ins>
    </w:p>
    <w:p w:rsidR="00210F1B" w:rsidRPr="000217E1" w:rsidRDefault="009C11B2" w:rsidP="00D65525">
      <w:pPr>
        <w:pStyle w:val="NormalWeb"/>
        <w:shd w:val="clear" w:color="auto" w:fill="FFFFFF"/>
        <w:rPr>
          <w:rFonts w:ascii="Arial" w:hAnsi="Arial" w:cs="Arial"/>
          <w:color w:val="343434"/>
          <w:sz w:val="25"/>
          <w:szCs w:val="25"/>
        </w:rPr>
      </w:pPr>
      <w:ins w:id="13" w:author="Unknown">
        <w:r>
          <w:rPr>
            <w:rFonts w:ascii="Arial" w:hAnsi="Arial" w:cs="Arial"/>
            <w:color w:val="343434"/>
            <w:sz w:val="25"/>
            <w:szCs w:val="25"/>
          </w:rPr>
          <w:t>.</w:t>
        </w:r>
      </w:ins>
      <w:r w:rsidR="00D65525" w:rsidRPr="00D65525">
        <w:rPr>
          <w:rFonts w:ascii="Arial" w:hAnsi="Arial" w:cs="Arial"/>
          <w:noProof/>
          <w:color w:val="04B8E6"/>
          <w:sz w:val="25"/>
          <w:szCs w:val="25"/>
        </w:rPr>
        <w:t xml:space="preserve"> </w:t>
      </w:r>
      <w:r w:rsidR="00D65525">
        <w:rPr>
          <w:rFonts w:ascii="Arial" w:hAnsi="Arial" w:cs="Arial"/>
          <w:noProof/>
          <w:color w:val="04B8E6"/>
          <w:sz w:val="25"/>
          <w:szCs w:val="25"/>
        </w:rPr>
        <w:drawing>
          <wp:inline distT="0" distB="0" distL="0" distR="0">
            <wp:extent cx="4810125" cy="3848100"/>
            <wp:effectExtent l="19050" t="0" r="9525" b="0"/>
            <wp:docPr id="8" name="Picture 79" descr="Introduction to Selenium ID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troduction to Selenium IDE">
                      <a:hlinkClick r:id="rId42"/>
                    </pic:cNvPr>
                    <pic:cNvPicPr>
                      <a:picLocks noChangeAspect="1" noChangeArrowheads="1"/>
                    </pic:cNvPicPr>
                  </pic:nvPicPr>
                  <pic:blipFill>
                    <a:blip r:embed="rId43"/>
                    <a:srcRect/>
                    <a:stretch>
                      <a:fillRect/>
                    </a:stretch>
                  </pic:blipFill>
                  <pic:spPr bwMode="auto">
                    <a:xfrm>
                      <a:off x="0" y="0"/>
                      <a:ext cx="4810125" cy="3848100"/>
                    </a:xfrm>
                    <a:prstGeom prst="rect">
                      <a:avLst/>
                    </a:prstGeom>
                    <a:noFill/>
                    <a:ln w="9525">
                      <a:noFill/>
                      <a:miter lim="800000"/>
                      <a:headEnd/>
                      <a:tailEnd/>
                    </a:ln>
                  </pic:spPr>
                </pic:pic>
              </a:graphicData>
            </a:graphic>
          </wp:inline>
        </w:drawing>
      </w:r>
    </w:p>
    <w:p w:rsidR="000217E1" w:rsidRPr="0000088F" w:rsidRDefault="000217E1" w:rsidP="000217E1">
      <w:pPr>
        <w:pStyle w:val="ListParagraph"/>
      </w:pPr>
    </w:p>
    <w:sectPr w:rsidR="000217E1" w:rsidRPr="0000088F" w:rsidSect="00286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2C98"/>
    <w:multiLevelType w:val="multilevel"/>
    <w:tmpl w:val="1D3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55551"/>
    <w:multiLevelType w:val="multilevel"/>
    <w:tmpl w:val="A50C2C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A002D"/>
    <w:multiLevelType w:val="hybridMultilevel"/>
    <w:tmpl w:val="1794D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172C3C"/>
    <w:multiLevelType w:val="hybridMultilevel"/>
    <w:tmpl w:val="15A2668A"/>
    <w:lvl w:ilvl="0" w:tplc="514A0F9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6643B"/>
    <w:multiLevelType w:val="hybridMultilevel"/>
    <w:tmpl w:val="CE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47262"/>
    <w:multiLevelType w:val="multilevel"/>
    <w:tmpl w:val="D13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245A2D"/>
    <w:multiLevelType w:val="hybridMultilevel"/>
    <w:tmpl w:val="7676E9D0"/>
    <w:lvl w:ilvl="0" w:tplc="0100CA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A0C5C"/>
    <w:multiLevelType w:val="multilevel"/>
    <w:tmpl w:val="A746A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B71536A"/>
    <w:multiLevelType w:val="multilevel"/>
    <w:tmpl w:val="B40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F7A2D"/>
    <w:multiLevelType w:val="multilevel"/>
    <w:tmpl w:val="E74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77072"/>
    <w:multiLevelType w:val="hybridMultilevel"/>
    <w:tmpl w:val="2B02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86708"/>
    <w:multiLevelType w:val="multilevel"/>
    <w:tmpl w:val="E74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25966"/>
    <w:multiLevelType w:val="multilevel"/>
    <w:tmpl w:val="C25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395D99"/>
    <w:multiLevelType w:val="multilevel"/>
    <w:tmpl w:val="1F84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F05DC1"/>
    <w:multiLevelType w:val="multilevel"/>
    <w:tmpl w:val="172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0"/>
  </w:num>
  <w:num w:numId="4">
    <w:abstractNumId w:val="2"/>
  </w:num>
  <w:num w:numId="5">
    <w:abstractNumId w:val="3"/>
  </w:num>
  <w:num w:numId="6">
    <w:abstractNumId w:val="6"/>
  </w:num>
  <w:num w:numId="7">
    <w:abstractNumId w:val="7"/>
  </w:num>
  <w:num w:numId="8">
    <w:abstractNumId w:val="14"/>
  </w:num>
  <w:num w:numId="9">
    <w:abstractNumId w:val="11"/>
  </w:num>
  <w:num w:numId="10">
    <w:abstractNumId w:val="1"/>
  </w:num>
  <w:num w:numId="11">
    <w:abstractNumId w:val="0"/>
  </w:num>
  <w:num w:numId="12">
    <w:abstractNumId w:val="5"/>
  </w:num>
  <w:num w:numId="13">
    <w:abstractNumId w:val="8"/>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88F"/>
    <w:rsid w:val="0000088F"/>
    <w:rsid w:val="000217E1"/>
    <w:rsid w:val="00210F1B"/>
    <w:rsid w:val="00286510"/>
    <w:rsid w:val="0053453B"/>
    <w:rsid w:val="006A0278"/>
    <w:rsid w:val="00797924"/>
    <w:rsid w:val="009C11B2"/>
    <w:rsid w:val="00AD1B24"/>
    <w:rsid w:val="00AD5635"/>
    <w:rsid w:val="00D514EC"/>
    <w:rsid w:val="00D5779B"/>
    <w:rsid w:val="00D65525"/>
    <w:rsid w:val="00FA5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10"/>
  </w:style>
  <w:style w:type="paragraph" w:styleId="Heading1">
    <w:name w:val="heading 1"/>
    <w:basedOn w:val="Normal"/>
    <w:next w:val="Normal"/>
    <w:link w:val="Heading1Char"/>
    <w:uiPriority w:val="9"/>
    <w:qFormat/>
    <w:rsid w:val="00000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0F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AD1B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8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3453B"/>
    <w:rPr>
      <w:b/>
      <w:bCs/>
    </w:rPr>
  </w:style>
  <w:style w:type="paragraph" w:styleId="ListParagraph">
    <w:name w:val="List Paragraph"/>
    <w:basedOn w:val="Normal"/>
    <w:uiPriority w:val="34"/>
    <w:qFormat/>
    <w:rsid w:val="0053453B"/>
    <w:pPr>
      <w:ind w:left="720"/>
      <w:contextualSpacing/>
    </w:pPr>
  </w:style>
  <w:style w:type="paragraph" w:styleId="NormalWeb">
    <w:name w:val="Normal (Web)"/>
    <w:basedOn w:val="Normal"/>
    <w:uiPriority w:val="99"/>
    <w:unhideWhenUsed/>
    <w:rsid w:val="005345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53B"/>
    <w:rPr>
      <w:rFonts w:ascii="Tahoma" w:hAnsi="Tahoma" w:cs="Tahoma"/>
      <w:sz w:val="16"/>
      <w:szCs w:val="16"/>
    </w:rPr>
  </w:style>
  <w:style w:type="character" w:customStyle="1" w:styleId="Heading2Char">
    <w:name w:val="Heading 2 Char"/>
    <w:basedOn w:val="DefaultParagraphFont"/>
    <w:link w:val="Heading2"/>
    <w:uiPriority w:val="9"/>
    <w:semiHidden/>
    <w:rsid w:val="00210F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14EC"/>
    <w:rPr>
      <w:color w:val="0000FF"/>
      <w:u w:val="single"/>
    </w:rPr>
  </w:style>
  <w:style w:type="character" w:customStyle="1" w:styleId="Heading5Char">
    <w:name w:val="Heading 5 Char"/>
    <w:basedOn w:val="DefaultParagraphFont"/>
    <w:link w:val="Heading5"/>
    <w:uiPriority w:val="9"/>
    <w:semiHidden/>
    <w:rsid w:val="00AD1B2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30119304">
      <w:bodyDiv w:val="1"/>
      <w:marLeft w:val="0"/>
      <w:marRight w:val="0"/>
      <w:marTop w:val="0"/>
      <w:marBottom w:val="0"/>
      <w:divBdr>
        <w:top w:val="none" w:sz="0" w:space="0" w:color="auto"/>
        <w:left w:val="none" w:sz="0" w:space="0" w:color="auto"/>
        <w:bottom w:val="none" w:sz="0" w:space="0" w:color="auto"/>
        <w:right w:val="none" w:sz="0" w:space="0" w:color="auto"/>
      </w:divBdr>
    </w:div>
    <w:div w:id="758597182">
      <w:bodyDiv w:val="1"/>
      <w:marLeft w:val="0"/>
      <w:marRight w:val="0"/>
      <w:marTop w:val="0"/>
      <w:marBottom w:val="0"/>
      <w:divBdr>
        <w:top w:val="none" w:sz="0" w:space="0" w:color="auto"/>
        <w:left w:val="none" w:sz="0" w:space="0" w:color="auto"/>
        <w:bottom w:val="none" w:sz="0" w:space="0" w:color="auto"/>
        <w:right w:val="none" w:sz="0" w:space="0" w:color="auto"/>
      </w:divBdr>
    </w:div>
    <w:div w:id="799761716">
      <w:bodyDiv w:val="1"/>
      <w:marLeft w:val="0"/>
      <w:marRight w:val="0"/>
      <w:marTop w:val="0"/>
      <w:marBottom w:val="0"/>
      <w:divBdr>
        <w:top w:val="none" w:sz="0" w:space="0" w:color="auto"/>
        <w:left w:val="none" w:sz="0" w:space="0" w:color="auto"/>
        <w:bottom w:val="none" w:sz="0" w:space="0" w:color="auto"/>
        <w:right w:val="none" w:sz="0" w:space="0" w:color="auto"/>
      </w:divBdr>
    </w:div>
    <w:div w:id="947934988">
      <w:bodyDiv w:val="1"/>
      <w:marLeft w:val="0"/>
      <w:marRight w:val="0"/>
      <w:marTop w:val="0"/>
      <w:marBottom w:val="0"/>
      <w:divBdr>
        <w:top w:val="none" w:sz="0" w:space="0" w:color="auto"/>
        <w:left w:val="none" w:sz="0" w:space="0" w:color="auto"/>
        <w:bottom w:val="none" w:sz="0" w:space="0" w:color="auto"/>
        <w:right w:val="none" w:sz="0" w:space="0" w:color="auto"/>
      </w:divBdr>
    </w:div>
    <w:div w:id="1026251209">
      <w:bodyDiv w:val="1"/>
      <w:marLeft w:val="0"/>
      <w:marRight w:val="0"/>
      <w:marTop w:val="0"/>
      <w:marBottom w:val="0"/>
      <w:divBdr>
        <w:top w:val="none" w:sz="0" w:space="0" w:color="auto"/>
        <w:left w:val="none" w:sz="0" w:space="0" w:color="auto"/>
        <w:bottom w:val="none" w:sz="0" w:space="0" w:color="auto"/>
        <w:right w:val="none" w:sz="0" w:space="0" w:color="auto"/>
      </w:divBdr>
    </w:div>
    <w:div w:id="1121024856">
      <w:bodyDiv w:val="1"/>
      <w:marLeft w:val="0"/>
      <w:marRight w:val="0"/>
      <w:marTop w:val="0"/>
      <w:marBottom w:val="0"/>
      <w:divBdr>
        <w:top w:val="none" w:sz="0" w:space="0" w:color="auto"/>
        <w:left w:val="none" w:sz="0" w:space="0" w:color="auto"/>
        <w:bottom w:val="none" w:sz="0" w:space="0" w:color="auto"/>
        <w:right w:val="none" w:sz="0" w:space="0" w:color="auto"/>
      </w:divBdr>
    </w:div>
    <w:div w:id="1267151780">
      <w:bodyDiv w:val="1"/>
      <w:marLeft w:val="0"/>
      <w:marRight w:val="0"/>
      <w:marTop w:val="0"/>
      <w:marBottom w:val="0"/>
      <w:divBdr>
        <w:top w:val="none" w:sz="0" w:space="0" w:color="auto"/>
        <w:left w:val="none" w:sz="0" w:space="0" w:color="auto"/>
        <w:bottom w:val="none" w:sz="0" w:space="0" w:color="auto"/>
        <w:right w:val="none" w:sz="0" w:space="0" w:color="auto"/>
      </w:divBdr>
    </w:div>
    <w:div w:id="1380470928">
      <w:bodyDiv w:val="1"/>
      <w:marLeft w:val="0"/>
      <w:marRight w:val="0"/>
      <w:marTop w:val="0"/>
      <w:marBottom w:val="0"/>
      <w:divBdr>
        <w:top w:val="none" w:sz="0" w:space="0" w:color="auto"/>
        <w:left w:val="none" w:sz="0" w:space="0" w:color="auto"/>
        <w:bottom w:val="none" w:sz="0" w:space="0" w:color="auto"/>
        <w:right w:val="none" w:sz="0" w:space="0" w:color="auto"/>
      </w:divBdr>
    </w:div>
    <w:div w:id="1382561184">
      <w:bodyDiv w:val="1"/>
      <w:marLeft w:val="0"/>
      <w:marRight w:val="0"/>
      <w:marTop w:val="0"/>
      <w:marBottom w:val="0"/>
      <w:divBdr>
        <w:top w:val="none" w:sz="0" w:space="0" w:color="auto"/>
        <w:left w:val="none" w:sz="0" w:space="0" w:color="auto"/>
        <w:bottom w:val="none" w:sz="0" w:space="0" w:color="auto"/>
        <w:right w:val="none" w:sz="0" w:space="0" w:color="auto"/>
      </w:divBdr>
    </w:div>
    <w:div w:id="1748766137">
      <w:bodyDiv w:val="1"/>
      <w:marLeft w:val="0"/>
      <w:marRight w:val="0"/>
      <w:marTop w:val="0"/>
      <w:marBottom w:val="0"/>
      <w:divBdr>
        <w:top w:val="none" w:sz="0" w:space="0" w:color="auto"/>
        <w:left w:val="none" w:sz="0" w:space="0" w:color="auto"/>
        <w:bottom w:val="none" w:sz="0" w:space="0" w:color="auto"/>
        <w:right w:val="none" w:sz="0" w:space="0" w:color="auto"/>
      </w:divBdr>
    </w:div>
    <w:div w:id="1770812026">
      <w:bodyDiv w:val="1"/>
      <w:marLeft w:val="0"/>
      <w:marRight w:val="0"/>
      <w:marTop w:val="0"/>
      <w:marBottom w:val="0"/>
      <w:divBdr>
        <w:top w:val="none" w:sz="0" w:space="0" w:color="auto"/>
        <w:left w:val="none" w:sz="0" w:space="0" w:color="auto"/>
        <w:bottom w:val="none" w:sz="0" w:space="0" w:color="auto"/>
        <w:right w:val="none" w:sz="0" w:space="0" w:color="auto"/>
      </w:divBdr>
    </w:div>
    <w:div w:id="1939606058">
      <w:bodyDiv w:val="1"/>
      <w:marLeft w:val="0"/>
      <w:marRight w:val="0"/>
      <w:marTop w:val="0"/>
      <w:marBottom w:val="0"/>
      <w:divBdr>
        <w:top w:val="none" w:sz="0" w:space="0" w:color="auto"/>
        <w:left w:val="none" w:sz="0" w:space="0" w:color="auto"/>
        <w:bottom w:val="none" w:sz="0" w:space="0" w:color="auto"/>
        <w:right w:val="none" w:sz="0" w:space="0" w:color="auto"/>
      </w:divBdr>
    </w:div>
    <w:div w:id="2002584896">
      <w:bodyDiv w:val="1"/>
      <w:marLeft w:val="0"/>
      <w:marRight w:val="0"/>
      <w:marTop w:val="0"/>
      <w:marBottom w:val="0"/>
      <w:divBdr>
        <w:top w:val="none" w:sz="0" w:space="0" w:color="auto"/>
        <w:left w:val="none" w:sz="0" w:space="0" w:color="auto"/>
        <w:bottom w:val="none" w:sz="0" w:space="0" w:color="auto"/>
        <w:right w:val="none" w:sz="0" w:space="0" w:color="auto"/>
      </w:divBdr>
    </w:div>
    <w:div w:id="20439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images/play_entire_test_suite.png" TargetMode="External"/><Relationship Id="rId18" Type="http://schemas.openxmlformats.org/officeDocument/2006/relationships/hyperlink" Target="https://www.guru99.com/images/pause_resume_2.png" TargetMode="External"/><Relationship Id="rId26" Type="http://schemas.openxmlformats.org/officeDocument/2006/relationships/hyperlink" Target="https://www.guru99.com/images/Editor.png" TargetMode="Externa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guru99.com/images/complete.png" TargetMode="External"/><Relationship Id="rId42" Type="http://schemas.openxmlformats.org/officeDocument/2006/relationships/hyperlink" Target="https://www.guru99.com/images/rollup.png" TargetMode="External"/><Relationship Id="rId7" Type="http://schemas.openxmlformats.org/officeDocument/2006/relationships/hyperlink" Target="https://www.guru99.com/images/BaseURL.png"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yperlink" Target="https://www.guru99.com/images/ide_screenshot.png" TargetMode="External"/><Relationship Id="rId2" Type="http://schemas.openxmlformats.org/officeDocument/2006/relationships/styles" Target="styles.xml"/><Relationship Id="rId16" Type="http://schemas.openxmlformats.org/officeDocument/2006/relationships/hyperlink" Target="https://www.guru99.com/images/play_current_test_case.png" TargetMode="External"/><Relationship Id="rId20" Type="http://schemas.openxmlformats.org/officeDocument/2006/relationships/hyperlink" Target="https://www.guru99.com/images/step.png" TargetMode="External"/><Relationship Id="rId29" Type="http://schemas.openxmlformats.org/officeDocument/2006/relationships/image" Target="media/image13.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mages/record.png" TargetMode="External"/><Relationship Id="rId24" Type="http://schemas.openxmlformats.org/officeDocument/2006/relationships/hyperlink" Target="https://www.guru99.com/images/test_case_pane_-_final.png"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hyperlink" Target="https://www.guru99.com/images/rollup_condensed.png"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uru99.com/test-case.html" TargetMode="External"/><Relationship Id="rId23" Type="http://schemas.openxmlformats.org/officeDocument/2006/relationships/image" Target="media/image10.png"/><Relationship Id="rId28" Type="http://schemas.openxmlformats.org/officeDocument/2006/relationships/hyperlink" Target="https://www.guru99.com/images/TableEditor.png" TargetMode="External"/><Relationship Id="rId36" Type="http://schemas.openxmlformats.org/officeDocument/2006/relationships/hyperlink" Target="https://www.guru99.com/images/Help.png"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images/fast-slow.png" TargetMode="External"/><Relationship Id="rId14" Type="http://schemas.openxmlformats.org/officeDocument/2006/relationships/image" Target="media/image6.png"/><Relationship Id="rId22" Type="http://schemas.openxmlformats.org/officeDocument/2006/relationships/hyperlink" Target="https://www.guru99.com/images/rollup_button.png" TargetMode="External"/><Relationship Id="rId27" Type="http://schemas.openxmlformats.org/officeDocument/2006/relationships/image" Target="media/image12.png"/><Relationship Id="rId30" Type="http://schemas.openxmlformats.org/officeDocument/2006/relationships/hyperlink" Target="https://www.guru99.com/images/editor_source_-_final.png" TargetMode="External"/><Relationship Id="rId35" Type="http://schemas.openxmlformats.org/officeDocument/2006/relationships/image" Target="media/image17.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waviz</dc:creator>
  <cp:lastModifiedBy>waviz</cp:lastModifiedBy>
  <cp:revision>1</cp:revision>
  <dcterms:created xsi:type="dcterms:W3CDTF">2018-08-20T06:21:00Z</dcterms:created>
  <dcterms:modified xsi:type="dcterms:W3CDTF">2018-08-20T09:16:00Z</dcterms:modified>
</cp:coreProperties>
</file>